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9295E" w14:textId="5D965A3B" w:rsidR="00F41E2E" w:rsidRPr="00445FA5" w:rsidRDefault="34B2B572" w:rsidP="0B7510F8">
      <w:r w:rsidRPr="0B7510F8">
        <w:rPr>
          <w:rFonts w:ascii="Times New Roman" w:eastAsia="Times New Roman" w:hAnsi="Times New Roman" w:cs="Times New Roman"/>
          <w:b/>
          <w:bCs/>
          <w:sz w:val="28"/>
          <w:szCs w:val="28"/>
        </w:rPr>
        <w:t>Introduction</w:t>
      </w:r>
    </w:p>
    <w:p w14:paraId="7AA6E752" w14:textId="24EE9FB2" w:rsidR="00F41E2E" w:rsidRPr="00445FA5" w:rsidRDefault="2B41A084" w:rsidP="13D832EE">
      <w:pPr>
        <w:jc w:val="both"/>
        <w:rPr>
          <w:rFonts w:ascii="Times New Roman" w:eastAsia="Times New Roman" w:hAnsi="Times New Roman" w:cs="Times New Roman"/>
        </w:rPr>
      </w:pPr>
      <w:r w:rsidRPr="497224D3">
        <w:rPr>
          <w:rFonts w:ascii="Times New Roman" w:eastAsia="Times New Roman" w:hAnsi="Times New Roman" w:cs="Times New Roman"/>
        </w:rPr>
        <w:t>Avalanche forecasting integrates mountain meteorology, snowpack physics, terrain analysis, and risk communication to reduce loss of life and support safer winter travel. In Scotland, the Scottish Avalanche Information Service (SAIS) publishes daily next-day hazard assessments across six high-mountain regions during winter which draws upon field observations, snowpack tests and weather guidance (Scottish Avalanche Information Service [SAIS], n.d.). This report contributes a data-driven complement to that long-running operational effort. Our task is defined as to construct and evaluate a neural network model that predicts the forecasted avalanche hazard (FAH).</w:t>
      </w:r>
    </w:p>
    <w:p w14:paraId="17AE589C" w14:textId="61374568" w:rsidR="00F41E2E" w:rsidRPr="00445FA5" w:rsidRDefault="637A140C" w:rsidP="22B60934">
      <w:pPr>
        <w:spacing w:before="240" w:after="240"/>
        <w:jc w:val="both"/>
        <w:rPr>
          <w:rFonts w:ascii="Times New Roman" w:eastAsia="Times New Roman" w:hAnsi="Times New Roman" w:cs="Times New Roman"/>
        </w:rPr>
      </w:pPr>
      <w:r w:rsidRPr="22B60934">
        <w:rPr>
          <w:rFonts w:ascii="Times New Roman" w:eastAsia="Times New Roman" w:hAnsi="Times New Roman" w:cs="Times New Roman"/>
        </w:rPr>
        <w:t xml:space="preserve">This research isn’t meant to replace expert judgment. It gives forecasters </w:t>
      </w:r>
      <w:r w:rsidR="00B505D7">
        <w:rPr>
          <w:rFonts w:ascii="Times New Roman" w:eastAsia="Times New Roman" w:hAnsi="Times New Roman" w:cs="Times New Roman"/>
        </w:rPr>
        <w:t xml:space="preserve">a </w:t>
      </w:r>
      <w:r w:rsidRPr="22B60934">
        <w:rPr>
          <w:rFonts w:ascii="Times New Roman" w:eastAsia="Times New Roman" w:hAnsi="Times New Roman" w:cs="Times New Roman"/>
        </w:rPr>
        <w:t>second opinion that consistently flags risky combinations of weather, terrain, and snowpack variables. In Scotland’s maritime, wind-dominated winters with frequent storm cycles and rapid thaw freeze shifts this kind of decision support sharpens situational awareness and strengthens risk communication (SAIS, n.d.; EAWS, n.d.).</w:t>
      </w:r>
    </w:p>
    <w:p w14:paraId="09ED8F5C" w14:textId="7AB62173" w:rsidR="00F41E2E" w:rsidRPr="00445FA5" w:rsidRDefault="34B2B572" w:rsidP="0B7510F8">
      <w:r w:rsidRPr="0B7510F8">
        <w:rPr>
          <w:rFonts w:ascii="Times New Roman" w:eastAsia="Times New Roman" w:hAnsi="Times New Roman" w:cs="Times New Roman"/>
          <w:b/>
          <w:bCs/>
          <w:sz w:val="28"/>
          <w:szCs w:val="28"/>
        </w:rPr>
        <w:t>Background</w:t>
      </w:r>
    </w:p>
    <w:p w14:paraId="199F65BA" w14:textId="0853DD24" w:rsidR="00F41E2E" w:rsidRPr="00445FA5" w:rsidRDefault="637A140C" w:rsidP="22B60934">
      <w:pPr>
        <w:jc w:val="both"/>
        <w:rPr>
          <w:rFonts w:ascii="Times New Roman" w:eastAsia="Times New Roman" w:hAnsi="Times New Roman" w:cs="Times New Roman"/>
        </w:rPr>
      </w:pPr>
      <w:r w:rsidRPr="22B60934">
        <w:rPr>
          <w:rFonts w:ascii="Times New Roman" w:eastAsia="Times New Roman" w:hAnsi="Times New Roman" w:cs="Times New Roman"/>
        </w:rPr>
        <w:t>Scotland’s avalanche forecasts are produced by the Scottish Avalanche Information Service (SAIS). The SAIS conducts daily fieldwork,</w:t>
      </w:r>
      <w:r w:rsidR="00886AFA">
        <w:rPr>
          <w:rFonts w:ascii="Times New Roman" w:eastAsia="Times New Roman" w:hAnsi="Times New Roman" w:cs="Times New Roman"/>
        </w:rPr>
        <w:t xml:space="preserve"> </w:t>
      </w:r>
      <w:r w:rsidRPr="22B60934">
        <w:rPr>
          <w:rFonts w:ascii="Times New Roman" w:eastAsia="Times New Roman" w:hAnsi="Times New Roman" w:cs="Times New Roman"/>
        </w:rPr>
        <w:t xml:space="preserve">snow profiles, stability tests and terrain analysis that is blended with meteorological guidance to issue next-day public danger ratings, snowpack summaries and travel advice. This information spans Torridon, Northern Cairngorms, Southern Cairngorms, Creag </w:t>
      </w:r>
      <w:proofErr w:type="spellStart"/>
      <w:r w:rsidRPr="22B60934">
        <w:rPr>
          <w:rFonts w:ascii="Times New Roman" w:eastAsia="Times New Roman" w:hAnsi="Times New Roman" w:cs="Times New Roman"/>
        </w:rPr>
        <w:t>Meagaidh</w:t>
      </w:r>
      <w:proofErr w:type="spellEnd"/>
      <w:r w:rsidRPr="22B60934">
        <w:rPr>
          <w:rFonts w:ascii="Times New Roman" w:eastAsia="Times New Roman" w:hAnsi="Times New Roman" w:cs="Times New Roman"/>
        </w:rPr>
        <w:t>, Lochaber, and Glencoe. The communication follows the standard EAWS danger scale to keep messages consistent and comparable.</w:t>
      </w:r>
    </w:p>
    <w:p w14:paraId="598CAA10" w14:textId="018EB7FC" w:rsidR="00F41E2E" w:rsidRPr="00445FA5" w:rsidRDefault="637A140C" w:rsidP="22B60934">
      <w:pPr>
        <w:jc w:val="both"/>
        <w:rPr>
          <w:rFonts w:ascii="Times New Roman" w:eastAsia="Times New Roman" w:hAnsi="Times New Roman" w:cs="Times New Roman"/>
        </w:rPr>
      </w:pPr>
      <w:r w:rsidRPr="22B60934">
        <w:rPr>
          <w:rFonts w:ascii="Times New Roman" w:eastAsia="Times New Roman" w:hAnsi="Times New Roman" w:cs="Times New Roman"/>
        </w:rPr>
        <w:t>Avalanches are rapid snow flows that can contain ice, rock, and vegetation. The most dangerous to travellers are slab avalanches, where a cohesive slab slides on a weaker layer once shear strength is exceeded by gravitational and external loading. The triggers for an avalanche may be natural (snowfall, wind loading, warming) or manmade (a skier, climber, or snowmobile). These avalanches most often occur on slopes around 34–45 degrees. In Scotland’s maritime, wind-dominated winters wind slabs are common</w:t>
      </w:r>
      <w:r w:rsidR="00797269">
        <w:rPr>
          <w:rFonts w:ascii="Times New Roman" w:eastAsia="Times New Roman" w:hAnsi="Times New Roman" w:cs="Times New Roman"/>
        </w:rPr>
        <w:t xml:space="preserve"> </w:t>
      </w:r>
      <w:r w:rsidRPr="22B60934">
        <w:rPr>
          <w:rFonts w:ascii="Times New Roman" w:eastAsia="Times New Roman" w:hAnsi="Times New Roman" w:cs="Times New Roman"/>
        </w:rPr>
        <w:t xml:space="preserve">(Schweizer, Jamieson, &amp; </w:t>
      </w:r>
      <w:proofErr w:type="spellStart"/>
      <w:r w:rsidRPr="22B60934">
        <w:rPr>
          <w:rFonts w:ascii="Times New Roman" w:eastAsia="Times New Roman" w:hAnsi="Times New Roman" w:cs="Times New Roman"/>
        </w:rPr>
        <w:t>Schneebeli</w:t>
      </w:r>
      <w:proofErr w:type="spellEnd"/>
      <w:r w:rsidRPr="22B60934">
        <w:rPr>
          <w:rFonts w:ascii="Times New Roman" w:eastAsia="Times New Roman" w:hAnsi="Times New Roman" w:cs="Times New Roman"/>
        </w:rPr>
        <w:t>, 2003)</w:t>
      </w:r>
      <w:r w:rsidR="0733CE39" w:rsidRPr="22B60934">
        <w:rPr>
          <w:rFonts w:ascii="Times New Roman" w:eastAsia="Times New Roman" w:hAnsi="Times New Roman" w:cs="Times New Roman"/>
        </w:rPr>
        <w:t>.</w:t>
      </w:r>
    </w:p>
    <w:p w14:paraId="6DFE9C66" w14:textId="5B34DFBD" w:rsidR="00F41E2E" w:rsidRPr="00445FA5" w:rsidRDefault="637A140C" w:rsidP="22B60934">
      <w:pPr>
        <w:jc w:val="both"/>
        <w:rPr>
          <w:rFonts w:ascii="Times New Roman" w:eastAsia="Times New Roman" w:hAnsi="Times New Roman" w:cs="Times New Roman"/>
        </w:rPr>
      </w:pPr>
      <w:r w:rsidRPr="22B60934">
        <w:rPr>
          <w:rFonts w:ascii="Times New Roman" w:eastAsia="Times New Roman" w:hAnsi="Times New Roman" w:cs="Times New Roman"/>
        </w:rPr>
        <w:t>Avalanche forecasting looks to improving consistency, calibration, and timeliness of hazard assessments which can essentially save lives and reduce societal costs. In Europe, despite substantial growth in backcountry participation, the long-term average annual avalanche fatality count has remained broadly steady at 100 per year across the Alps. This is attributed in part to better education, equipment, and forecasting (</w:t>
      </w:r>
      <w:proofErr w:type="spellStart"/>
      <w:r w:rsidRPr="22B60934">
        <w:rPr>
          <w:rFonts w:ascii="Times New Roman" w:eastAsia="Times New Roman" w:hAnsi="Times New Roman" w:cs="Times New Roman"/>
        </w:rPr>
        <w:t>Techel</w:t>
      </w:r>
      <w:proofErr w:type="spellEnd"/>
      <w:r w:rsidRPr="22B60934">
        <w:rPr>
          <w:rFonts w:ascii="Times New Roman" w:eastAsia="Times New Roman" w:hAnsi="Times New Roman" w:cs="Times New Roman"/>
        </w:rPr>
        <w:t xml:space="preserve"> et al., 2016). Scotland’s totals are smaller, but fatal and non-fatal involvements recur most winters and SAIS seasonal reports routinely document hundreds of observed avalanches</w:t>
      </w:r>
      <w:r w:rsidR="00797269">
        <w:rPr>
          <w:rFonts w:ascii="Times New Roman" w:eastAsia="Times New Roman" w:hAnsi="Times New Roman" w:cs="Times New Roman"/>
        </w:rPr>
        <w:t xml:space="preserve"> </w:t>
      </w:r>
      <w:r w:rsidRPr="22B60934">
        <w:rPr>
          <w:rFonts w:ascii="Times New Roman" w:eastAsia="Times New Roman" w:hAnsi="Times New Roman" w:cs="Times New Roman"/>
        </w:rPr>
        <w:t>(SAIS, n.d.). The impacts however extend beyond casualty numbers as they tend to disrupt transport, tourism, and emergency services.</w:t>
      </w:r>
    </w:p>
    <w:p w14:paraId="28CD3B51" w14:textId="591DD1CA" w:rsidR="22B60934" w:rsidRDefault="22B60934" w:rsidP="22B60934">
      <w:pPr>
        <w:spacing w:before="240" w:after="240"/>
        <w:rPr>
          <w:rFonts w:ascii="Times New Roman" w:eastAsia="Times New Roman" w:hAnsi="Times New Roman" w:cs="Times New Roman"/>
          <w:b/>
          <w:bCs/>
          <w:sz w:val="28"/>
          <w:szCs w:val="28"/>
        </w:rPr>
      </w:pPr>
    </w:p>
    <w:p w14:paraId="192CCA82" w14:textId="119FA060" w:rsidR="00F41E2E" w:rsidRPr="00445FA5" w:rsidRDefault="637A140C" w:rsidP="22B60934">
      <w:pPr>
        <w:spacing w:before="240" w:after="240"/>
        <w:rPr>
          <w:rFonts w:ascii="Times New Roman" w:eastAsia="Times New Roman" w:hAnsi="Times New Roman" w:cs="Times New Roman"/>
          <w:b/>
          <w:bCs/>
          <w:sz w:val="28"/>
          <w:szCs w:val="28"/>
        </w:rPr>
      </w:pPr>
      <w:r w:rsidRPr="22B60934">
        <w:rPr>
          <w:rFonts w:ascii="Times New Roman" w:eastAsia="Times New Roman" w:hAnsi="Times New Roman" w:cs="Times New Roman"/>
          <w:b/>
          <w:bCs/>
          <w:sz w:val="28"/>
          <w:szCs w:val="28"/>
        </w:rPr>
        <w:t>Dataset</w:t>
      </w:r>
    </w:p>
    <w:p w14:paraId="08339EAC" w14:textId="007EB279" w:rsidR="00F41E2E" w:rsidRPr="00445FA5" w:rsidRDefault="637A140C" w:rsidP="22B60934">
      <w:pPr>
        <w:jc w:val="both"/>
        <w:rPr>
          <w:rFonts w:ascii="Times New Roman" w:eastAsia="Times New Roman" w:hAnsi="Times New Roman" w:cs="Times New Roman"/>
        </w:rPr>
      </w:pPr>
      <w:r w:rsidRPr="22B60934">
        <w:rPr>
          <w:rFonts w:ascii="Times New Roman" w:eastAsia="Times New Roman" w:hAnsi="Times New Roman" w:cs="Times New Roman"/>
        </w:rPr>
        <w:lastRenderedPageBreak/>
        <w:t xml:space="preserve">The dataset is an operational archive produced by the Scottish Avalanche Information Service (SAIS) over approximately fifteen winter </w:t>
      </w:r>
      <w:r w:rsidR="00570C4A" w:rsidRPr="22B60934">
        <w:rPr>
          <w:rFonts w:ascii="Times New Roman" w:eastAsia="Times New Roman" w:hAnsi="Times New Roman" w:cs="Times New Roman"/>
        </w:rPr>
        <w:t>seasons reflecting</w:t>
      </w:r>
      <w:r w:rsidRPr="22B60934">
        <w:rPr>
          <w:rFonts w:ascii="Times New Roman" w:eastAsia="Times New Roman" w:hAnsi="Times New Roman" w:cs="Times New Roman"/>
        </w:rPr>
        <w:t xml:space="preserve"> real-time fieldwork. The records are created by forecasters working in severe-weather environments and under time constraints hence the data naturally exhibits uneven sampling across storm cycles and regions with also missing entries during access-limited periods. The variables available in the dataset contain physically informed features inherent within the environment as defined below:</w:t>
      </w:r>
    </w:p>
    <w:p w14:paraId="3114B540" w14:textId="131863C8" w:rsidR="00F41E2E" w:rsidRPr="00445FA5" w:rsidRDefault="34B2B572" w:rsidP="22B60934">
      <w:pPr>
        <w:pStyle w:val="ListParagraph"/>
        <w:numPr>
          <w:ilvl w:val="0"/>
          <w:numId w:val="25"/>
        </w:numPr>
        <w:spacing w:after="0"/>
        <w:jc w:val="both"/>
        <w:rPr>
          <w:rFonts w:ascii="Times New Roman" w:eastAsia="Times New Roman" w:hAnsi="Times New Roman" w:cs="Times New Roman"/>
        </w:rPr>
      </w:pPr>
      <w:r w:rsidRPr="0B7510F8">
        <w:rPr>
          <w:rFonts w:ascii="Times New Roman" w:eastAsia="Times New Roman" w:hAnsi="Times New Roman" w:cs="Times New Roman"/>
        </w:rPr>
        <w:t>Terrain susceptibility (</w:t>
      </w:r>
      <w:r w:rsidRPr="0B7510F8">
        <w:rPr>
          <w:rFonts w:ascii="Times New Roman" w:eastAsia="Times New Roman" w:hAnsi="Times New Roman" w:cs="Times New Roman"/>
          <w:i/>
          <w:iCs/>
        </w:rPr>
        <w:t>Incline, Aspect, Alt</w:t>
      </w:r>
      <w:r w:rsidRPr="0B7510F8">
        <w:rPr>
          <w:rFonts w:ascii="Times New Roman" w:eastAsia="Times New Roman" w:hAnsi="Times New Roman" w:cs="Times New Roman"/>
        </w:rPr>
        <w:t>)</w:t>
      </w:r>
    </w:p>
    <w:p w14:paraId="68680FAD" w14:textId="3D6723E7" w:rsidR="00F41E2E" w:rsidRPr="00445FA5" w:rsidRDefault="34B2B572" w:rsidP="00093239">
      <w:pPr>
        <w:ind w:left="720"/>
        <w:jc w:val="both"/>
        <w:rPr>
          <w:rFonts w:ascii="Times New Roman" w:eastAsia="Times New Roman" w:hAnsi="Times New Roman" w:cs="Times New Roman"/>
        </w:rPr>
      </w:pPr>
      <w:r w:rsidRPr="0B7510F8">
        <w:rPr>
          <w:rFonts w:ascii="Times New Roman" w:eastAsia="Times New Roman" w:hAnsi="Times New Roman" w:cs="Times New Roman"/>
        </w:rPr>
        <w:t xml:space="preserve">Slope angle is the primary release control for slab avalanches as most events initiate in the mid-30s to mid-40s </w:t>
      </w:r>
      <w:r w:rsidR="00290240" w:rsidRPr="0B7510F8">
        <w:rPr>
          <w:rFonts w:ascii="Times New Roman" w:eastAsia="Times New Roman" w:hAnsi="Times New Roman" w:cs="Times New Roman"/>
        </w:rPr>
        <w:t>degrees,</w:t>
      </w:r>
      <w:r w:rsidR="3D5BF629" w:rsidRPr="7692AC4A">
        <w:rPr>
          <w:rFonts w:ascii="Times New Roman" w:eastAsia="Times New Roman" w:hAnsi="Times New Roman" w:cs="Times New Roman"/>
        </w:rPr>
        <w:t xml:space="preserve"> so</w:t>
      </w:r>
      <w:r w:rsidRPr="0B7510F8">
        <w:rPr>
          <w:rFonts w:ascii="Times New Roman" w:eastAsia="Times New Roman" w:hAnsi="Times New Roman" w:cs="Times New Roman"/>
        </w:rPr>
        <w:t xml:space="preserve"> </w:t>
      </w:r>
      <w:r w:rsidRPr="430E9897">
        <w:rPr>
          <w:rFonts w:ascii="Times New Roman" w:eastAsia="Times New Roman" w:hAnsi="Times New Roman" w:cs="Times New Roman"/>
          <w:i/>
        </w:rPr>
        <w:t>Incline</w:t>
      </w:r>
      <w:r w:rsidRPr="0B7510F8">
        <w:rPr>
          <w:rFonts w:ascii="Times New Roman" w:eastAsia="Times New Roman" w:hAnsi="Times New Roman" w:cs="Times New Roman"/>
        </w:rPr>
        <w:t xml:space="preserve"> </w:t>
      </w:r>
      <w:r w:rsidR="1A924382" w:rsidRPr="7955D4FB">
        <w:rPr>
          <w:rFonts w:ascii="Times New Roman" w:eastAsia="Times New Roman" w:hAnsi="Times New Roman" w:cs="Times New Roman"/>
        </w:rPr>
        <w:t xml:space="preserve">is a direct </w:t>
      </w:r>
      <w:r w:rsidR="1A924382" w:rsidRPr="3181D4C2">
        <w:rPr>
          <w:rFonts w:ascii="Times New Roman" w:eastAsia="Times New Roman" w:hAnsi="Times New Roman" w:cs="Times New Roman"/>
        </w:rPr>
        <w:t xml:space="preserve">indicator of </w:t>
      </w:r>
      <w:r w:rsidR="1A924382" w:rsidRPr="46BE7F71">
        <w:rPr>
          <w:rFonts w:ascii="Times New Roman" w:eastAsia="Times New Roman" w:hAnsi="Times New Roman" w:cs="Times New Roman"/>
        </w:rPr>
        <w:t xml:space="preserve">where failures are most </w:t>
      </w:r>
      <w:r w:rsidR="1A924382" w:rsidRPr="3C201D11">
        <w:rPr>
          <w:rFonts w:ascii="Times New Roman" w:eastAsia="Times New Roman" w:hAnsi="Times New Roman" w:cs="Times New Roman"/>
        </w:rPr>
        <w:t>likely.</w:t>
      </w:r>
      <w:r w:rsidR="1A924382" w:rsidRPr="0AB7615A">
        <w:rPr>
          <w:rFonts w:ascii="Times New Roman" w:eastAsia="Times New Roman" w:hAnsi="Times New Roman" w:cs="Times New Roman"/>
        </w:rPr>
        <w:t xml:space="preserve"> </w:t>
      </w:r>
      <w:r w:rsidRPr="686FC0AC">
        <w:rPr>
          <w:rFonts w:ascii="Times New Roman" w:eastAsia="Times New Roman" w:hAnsi="Times New Roman" w:cs="Times New Roman"/>
          <w:i/>
        </w:rPr>
        <w:t>Aspect</w:t>
      </w:r>
      <w:r w:rsidRPr="48E20B4E">
        <w:rPr>
          <w:rFonts w:ascii="Times New Roman" w:eastAsia="Times New Roman" w:hAnsi="Times New Roman" w:cs="Times New Roman"/>
        </w:rPr>
        <w:t xml:space="preserve"> governs</w:t>
      </w:r>
      <w:r w:rsidR="2B37D5DE" w:rsidRPr="020C0D72">
        <w:rPr>
          <w:rFonts w:ascii="Times New Roman" w:eastAsia="Times New Roman" w:hAnsi="Times New Roman" w:cs="Times New Roman"/>
        </w:rPr>
        <w:t xml:space="preserve"> how </w:t>
      </w:r>
      <w:r w:rsidR="2B37D5DE" w:rsidRPr="7664CA5E">
        <w:rPr>
          <w:rFonts w:ascii="Times New Roman" w:eastAsia="Times New Roman" w:hAnsi="Times New Roman" w:cs="Times New Roman"/>
        </w:rPr>
        <w:t xml:space="preserve">much </w:t>
      </w:r>
      <w:r w:rsidR="2B37D5DE" w:rsidRPr="0EA987DC">
        <w:rPr>
          <w:rFonts w:ascii="Times New Roman" w:eastAsia="Times New Roman" w:hAnsi="Times New Roman" w:cs="Times New Roman"/>
        </w:rPr>
        <w:t xml:space="preserve">wind </w:t>
      </w:r>
      <w:r w:rsidR="2B37D5DE" w:rsidRPr="46B1EA61">
        <w:rPr>
          <w:rFonts w:ascii="Times New Roman" w:eastAsia="Times New Roman" w:hAnsi="Times New Roman" w:cs="Times New Roman"/>
        </w:rPr>
        <w:t xml:space="preserve">and sun a slope </w:t>
      </w:r>
      <w:r w:rsidR="2B37D5DE" w:rsidRPr="38D7A6CE">
        <w:rPr>
          <w:rFonts w:ascii="Times New Roman" w:eastAsia="Times New Roman" w:hAnsi="Times New Roman" w:cs="Times New Roman"/>
        </w:rPr>
        <w:t>gets</w:t>
      </w:r>
      <w:r w:rsidRPr="0B7510F8">
        <w:rPr>
          <w:rFonts w:ascii="Times New Roman" w:eastAsia="Times New Roman" w:hAnsi="Times New Roman" w:cs="Times New Roman"/>
        </w:rPr>
        <w:t xml:space="preserve">, when analysed with recent </w:t>
      </w:r>
      <w:proofErr w:type="spellStart"/>
      <w:r w:rsidR="00B153CB" w:rsidRPr="70AE824E">
        <w:rPr>
          <w:rFonts w:ascii="Times New Roman" w:eastAsia="Times New Roman" w:hAnsi="Times New Roman" w:cs="Times New Roman"/>
          <w:i/>
        </w:rPr>
        <w:t>Wind.Dir</w:t>
      </w:r>
      <w:proofErr w:type="spellEnd"/>
      <w:r w:rsidR="00B153CB" w:rsidRPr="0B7510F8">
        <w:rPr>
          <w:rFonts w:ascii="Times New Roman" w:eastAsia="Times New Roman" w:hAnsi="Times New Roman" w:cs="Times New Roman"/>
        </w:rPr>
        <w:t xml:space="preserve"> it</w:t>
      </w:r>
      <w:r w:rsidR="54BFEB91" w:rsidRPr="3A55A8DF">
        <w:rPr>
          <w:rFonts w:ascii="Times New Roman" w:eastAsia="Times New Roman" w:hAnsi="Times New Roman" w:cs="Times New Roman"/>
        </w:rPr>
        <w:t xml:space="preserve"> tells you </w:t>
      </w:r>
      <w:r w:rsidR="54BFEB91" w:rsidRPr="5F674CC5">
        <w:rPr>
          <w:rFonts w:ascii="Times New Roman" w:eastAsia="Times New Roman" w:hAnsi="Times New Roman" w:cs="Times New Roman"/>
        </w:rPr>
        <w:t>which</w:t>
      </w:r>
      <w:r w:rsidR="54BFEB91" w:rsidRPr="3A55A8DF">
        <w:rPr>
          <w:rFonts w:ascii="Times New Roman" w:eastAsia="Times New Roman" w:hAnsi="Times New Roman" w:cs="Times New Roman"/>
        </w:rPr>
        <w:t xml:space="preserve"> </w:t>
      </w:r>
      <w:r w:rsidR="54BFEB91" w:rsidRPr="4E052769">
        <w:rPr>
          <w:rFonts w:ascii="Times New Roman" w:eastAsia="Times New Roman" w:hAnsi="Times New Roman" w:cs="Times New Roman"/>
        </w:rPr>
        <w:t>slopes are</w:t>
      </w:r>
      <w:r w:rsidRPr="3A55A8DF">
        <w:rPr>
          <w:rFonts w:ascii="Times New Roman" w:eastAsia="Times New Roman" w:hAnsi="Times New Roman" w:cs="Times New Roman"/>
        </w:rPr>
        <w:t xml:space="preserve"> </w:t>
      </w:r>
      <w:r w:rsidR="54BFEB91" w:rsidRPr="7AD8B786">
        <w:rPr>
          <w:rFonts w:ascii="Times New Roman" w:eastAsia="Times New Roman" w:hAnsi="Times New Roman" w:cs="Times New Roman"/>
        </w:rPr>
        <w:t>lee</w:t>
      </w:r>
      <w:r w:rsidRPr="619F5AAA">
        <w:rPr>
          <w:rFonts w:ascii="Times New Roman" w:eastAsia="Times New Roman" w:hAnsi="Times New Roman" w:cs="Times New Roman"/>
        </w:rPr>
        <w:t xml:space="preserve"> </w:t>
      </w:r>
      <w:r w:rsidR="01DADD9A" w:rsidRPr="342A8A9F">
        <w:rPr>
          <w:rFonts w:ascii="Times New Roman" w:eastAsia="Times New Roman" w:hAnsi="Times New Roman" w:cs="Times New Roman"/>
        </w:rPr>
        <w:t>and</w:t>
      </w:r>
      <w:r w:rsidRPr="0B7510F8">
        <w:rPr>
          <w:rFonts w:ascii="Times New Roman" w:eastAsia="Times New Roman" w:hAnsi="Times New Roman" w:cs="Times New Roman"/>
        </w:rPr>
        <w:t xml:space="preserve"> windward</w:t>
      </w:r>
      <w:r w:rsidRPr="342A8A9F">
        <w:rPr>
          <w:rFonts w:ascii="Times New Roman" w:eastAsia="Times New Roman" w:hAnsi="Times New Roman" w:cs="Times New Roman"/>
        </w:rPr>
        <w:t>.</w:t>
      </w:r>
      <w:r w:rsidRPr="0B7510F8">
        <w:rPr>
          <w:rFonts w:ascii="Times New Roman" w:eastAsia="Times New Roman" w:hAnsi="Times New Roman" w:cs="Times New Roman"/>
        </w:rPr>
        <w:t xml:space="preserve"> </w:t>
      </w:r>
      <w:r w:rsidRPr="3CA00B4E">
        <w:rPr>
          <w:rFonts w:ascii="Times New Roman" w:eastAsia="Times New Roman" w:hAnsi="Times New Roman" w:cs="Times New Roman"/>
          <w:i/>
          <w:iCs/>
        </w:rPr>
        <w:t>Alt</w:t>
      </w:r>
      <w:r w:rsidRPr="3CA00B4E">
        <w:rPr>
          <w:rFonts w:ascii="Times New Roman" w:eastAsia="Times New Roman" w:hAnsi="Times New Roman" w:cs="Times New Roman"/>
        </w:rPr>
        <w:t xml:space="preserve"> </w:t>
      </w:r>
      <w:r w:rsidR="0777E454" w:rsidRPr="3CA00B4E">
        <w:rPr>
          <w:rFonts w:ascii="Times New Roman" w:eastAsia="Times New Roman" w:hAnsi="Times New Roman" w:cs="Times New Roman"/>
        </w:rPr>
        <w:t xml:space="preserve">defines the altitude of the observation </w:t>
      </w:r>
      <w:r w:rsidR="0777E454" w:rsidRPr="73E64DDD">
        <w:rPr>
          <w:rFonts w:ascii="Times New Roman" w:eastAsia="Times New Roman" w:hAnsi="Times New Roman" w:cs="Times New Roman"/>
        </w:rPr>
        <w:t xml:space="preserve">site </w:t>
      </w:r>
      <w:r w:rsidR="0777E454" w:rsidRPr="0D63E4BF">
        <w:rPr>
          <w:rFonts w:ascii="Times New Roman" w:eastAsia="Times New Roman" w:hAnsi="Times New Roman" w:cs="Times New Roman"/>
        </w:rPr>
        <w:t xml:space="preserve">in meters </w:t>
      </w:r>
      <w:r w:rsidR="0777E454" w:rsidRPr="4BF05E88">
        <w:rPr>
          <w:rFonts w:ascii="Times New Roman" w:eastAsia="Times New Roman" w:hAnsi="Times New Roman" w:cs="Times New Roman"/>
        </w:rPr>
        <w:t>above sea level</w:t>
      </w:r>
      <w:r w:rsidR="77BFCBE3" w:rsidRPr="636F5D36">
        <w:rPr>
          <w:rFonts w:ascii="Times New Roman" w:eastAsia="Times New Roman" w:hAnsi="Times New Roman" w:cs="Times New Roman"/>
        </w:rPr>
        <w:t>.</w:t>
      </w:r>
      <w:r w:rsidRPr="0B7510F8">
        <w:rPr>
          <w:rFonts w:ascii="Times New Roman" w:eastAsia="Times New Roman" w:hAnsi="Times New Roman" w:cs="Times New Roman"/>
        </w:rPr>
        <w:t xml:space="preserve"> (McClung &amp; Schaerer, 2006; Schweizer, Jamieson, &amp; </w:t>
      </w:r>
      <w:proofErr w:type="spellStart"/>
      <w:r w:rsidRPr="0B7510F8">
        <w:rPr>
          <w:rFonts w:ascii="Times New Roman" w:eastAsia="Times New Roman" w:hAnsi="Times New Roman" w:cs="Times New Roman"/>
        </w:rPr>
        <w:t>Schneebeli</w:t>
      </w:r>
      <w:proofErr w:type="spellEnd"/>
      <w:r w:rsidRPr="0B7510F8">
        <w:rPr>
          <w:rFonts w:ascii="Times New Roman" w:eastAsia="Times New Roman" w:hAnsi="Times New Roman" w:cs="Times New Roman"/>
        </w:rPr>
        <w:t>, 2003).</w:t>
      </w:r>
    </w:p>
    <w:p w14:paraId="13E6DC7F" w14:textId="06267E33" w:rsidR="00F41E2E" w:rsidRPr="00445FA5" w:rsidRDefault="34B2B572" w:rsidP="22B60934">
      <w:pPr>
        <w:pStyle w:val="ListParagraph"/>
        <w:numPr>
          <w:ilvl w:val="0"/>
          <w:numId w:val="24"/>
        </w:numPr>
        <w:spacing w:after="0"/>
        <w:jc w:val="both"/>
        <w:rPr>
          <w:rFonts w:ascii="Times New Roman" w:eastAsia="Times New Roman" w:hAnsi="Times New Roman" w:cs="Times New Roman"/>
        </w:rPr>
      </w:pPr>
      <w:r w:rsidRPr="0B7510F8">
        <w:rPr>
          <w:rFonts w:ascii="Times New Roman" w:eastAsia="Times New Roman" w:hAnsi="Times New Roman" w:cs="Times New Roman"/>
        </w:rPr>
        <w:t>Loading and weather drivers (</w:t>
      </w:r>
      <w:proofErr w:type="spellStart"/>
      <w:r w:rsidRPr="0B7510F8">
        <w:rPr>
          <w:rFonts w:ascii="Times New Roman" w:eastAsia="Times New Roman" w:hAnsi="Times New Roman" w:cs="Times New Roman"/>
          <w:i/>
          <w:iCs/>
        </w:rPr>
        <w:t>Air.Temp</w:t>
      </w:r>
      <w:proofErr w:type="spellEnd"/>
      <w:r w:rsidRPr="0B7510F8">
        <w:rPr>
          <w:rFonts w:ascii="Times New Roman" w:eastAsia="Times New Roman" w:hAnsi="Times New Roman" w:cs="Times New Roman"/>
          <w:i/>
          <w:iCs/>
        </w:rPr>
        <w:t xml:space="preserve">, </w:t>
      </w:r>
      <w:proofErr w:type="spellStart"/>
      <w:r w:rsidRPr="0B7510F8">
        <w:rPr>
          <w:rFonts w:ascii="Times New Roman" w:eastAsia="Times New Roman" w:hAnsi="Times New Roman" w:cs="Times New Roman"/>
          <w:i/>
          <w:iCs/>
        </w:rPr>
        <w:t>Wind.Dir</w:t>
      </w:r>
      <w:proofErr w:type="spellEnd"/>
      <w:r w:rsidRPr="0B7510F8">
        <w:rPr>
          <w:rFonts w:ascii="Times New Roman" w:eastAsia="Times New Roman" w:hAnsi="Times New Roman" w:cs="Times New Roman"/>
          <w:i/>
          <w:iCs/>
        </w:rPr>
        <w:t xml:space="preserve">, </w:t>
      </w:r>
      <w:proofErr w:type="spellStart"/>
      <w:r w:rsidRPr="0B7510F8">
        <w:rPr>
          <w:rFonts w:ascii="Times New Roman" w:eastAsia="Times New Roman" w:hAnsi="Times New Roman" w:cs="Times New Roman"/>
          <w:i/>
          <w:iCs/>
        </w:rPr>
        <w:t>Wind.Speed</w:t>
      </w:r>
      <w:proofErr w:type="spellEnd"/>
      <w:r w:rsidRPr="0B7510F8">
        <w:rPr>
          <w:rFonts w:ascii="Times New Roman" w:eastAsia="Times New Roman" w:hAnsi="Times New Roman" w:cs="Times New Roman"/>
          <w:i/>
          <w:iCs/>
        </w:rPr>
        <w:t xml:space="preserve">, Cloud, </w:t>
      </w:r>
      <w:proofErr w:type="spellStart"/>
      <w:r w:rsidRPr="0B7510F8">
        <w:rPr>
          <w:rFonts w:ascii="Times New Roman" w:eastAsia="Times New Roman" w:hAnsi="Times New Roman" w:cs="Times New Roman"/>
          <w:i/>
          <w:iCs/>
        </w:rPr>
        <w:t>Precip.Code</w:t>
      </w:r>
      <w:proofErr w:type="spellEnd"/>
      <w:r w:rsidRPr="0B7510F8">
        <w:rPr>
          <w:rFonts w:ascii="Times New Roman" w:eastAsia="Times New Roman" w:hAnsi="Times New Roman" w:cs="Times New Roman"/>
          <w:i/>
          <w:iCs/>
        </w:rPr>
        <w:t>, Drift, Rain.at.900, Summit</w:t>
      </w:r>
      <w:r w:rsidRPr="0B7510F8">
        <w:rPr>
          <w:rFonts w:ascii="Times New Roman" w:eastAsia="Times New Roman" w:hAnsi="Times New Roman" w:cs="Times New Roman"/>
        </w:rPr>
        <w:t>)</w:t>
      </w:r>
    </w:p>
    <w:p w14:paraId="00A32DB3" w14:textId="209A426C" w:rsidR="00F41E2E" w:rsidRPr="00445FA5" w:rsidRDefault="34B2B572" w:rsidP="00FA589C">
      <w:pPr>
        <w:ind w:left="720"/>
        <w:jc w:val="both"/>
        <w:rPr>
          <w:rFonts w:ascii="Times New Roman" w:eastAsia="Times New Roman" w:hAnsi="Times New Roman" w:cs="Times New Roman"/>
        </w:rPr>
      </w:pPr>
      <w:r w:rsidRPr="0B7510F8">
        <w:rPr>
          <w:rFonts w:ascii="Times New Roman" w:eastAsia="Times New Roman" w:hAnsi="Times New Roman" w:cs="Times New Roman"/>
        </w:rPr>
        <w:t xml:space="preserve">Near-surface </w:t>
      </w:r>
      <w:proofErr w:type="spellStart"/>
      <w:r w:rsidRPr="2E62CB44">
        <w:rPr>
          <w:rFonts w:ascii="Times New Roman" w:eastAsia="Times New Roman" w:hAnsi="Times New Roman" w:cs="Times New Roman"/>
          <w:i/>
        </w:rPr>
        <w:t>Air.Temp</w:t>
      </w:r>
      <w:proofErr w:type="spellEnd"/>
      <w:r w:rsidRPr="0B7510F8">
        <w:rPr>
          <w:rFonts w:ascii="Times New Roman" w:eastAsia="Times New Roman" w:hAnsi="Times New Roman" w:cs="Times New Roman"/>
        </w:rPr>
        <w:t xml:space="preserve"> </w:t>
      </w:r>
      <w:r w:rsidR="515B20CA" w:rsidRPr="3B0CBF1F">
        <w:rPr>
          <w:rFonts w:ascii="Times New Roman" w:eastAsia="Times New Roman" w:hAnsi="Times New Roman" w:cs="Times New Roman"/>
        </w:rPr>
        <w:t xml:space="preserve">shows warm </w:t>
      </w:r>
      <w:r w:rsidR="515B20CA" w:rsidRPr="796BD1C1">
        <w:rPr>
          <w:rFonts w:ascii="Times New Roman" w:eastAsia="Times New Roman" w:hAnsi="Times New Roman" w:cs="Times New Roman"/>
        </w:rPr>
        <w:t>spells</w:t>
      </w:r>
      <w:r w:rsidRPr="0B7510F8">
        <w:rPr>
          <w:rFonts w:ascii="Times New Roman" w:eastAsia="Times New Roman" w:hAnsi="Times New Roman" w:cs="Times New Roman"/>
        </w:rPr>
        <w:t xml:space="preserve"> that weaken bonds, while </w:t>
      </w:r>
      <w:proofErr w:type="spellStart"/>
      <w:r w:rsidRPr="2D2F1688">
        <w:rPr>
          <w:rFonts w:ascii="Times New Roman" w:eastAsia="Times New Roman" w:hAnsi="Times New Roman" w:cs="Times New Roman"/>
          <w:i/>
        </w:rPr>
        <w:t>Wind.Dir</w:t>
      </w:r>
      <w:proofErr w:type="spellEnd"/>
      <w:r w:rsidRPr="0B7510F8">
        <w:rPr>
          <w:rFonts w:ascii="Times New Roman" w:eastAsia="Times New Roman" w:hAnsi="Times New Roman" w:cs="Times New Roman"/>
        </w:rPr>
        <w:t xml:space="preserve"> and </w:t>
      </w:r>
      <w:proofErr w:type="spellStart"/>
      <w:r w:rsidRPr="2922A5FC">
        <w:rPr>
          <w:rFonts w:ascii="Times New Roman" w:eastAsia="Times New Roman" w:hAnsi="Times New Roman" w:cs="Times New Roman"/>
          <w:i/>
        </w:rPr>
        <w:t>Wind.Speed</w:t>
      </w:r>
      <w:proofErr w:type="spellEnd"/>
      <w:r w:rsidRPr="0B7510F8">
        <w:rPr>
          <w:rFonts w:ascii="Times New Roman" w:eastAsia="Times New Roman" w:hAnsi="Times New Roman" w:cs="Times New Roman"/>
        </w:rPr>
        <w:t xml:space="preserve"> together determine </w:t>
      </w:r>
      <w:r w:rsidR="43992BE7" w:rsidRPr="6ED8CD10">
        <w:rPr>
          <w:rFonts w:ascii="Times New Roman" w:eastAsia="Times New Roman" w:hAnsi="Times New Roman" w:cs="Times New Roman"/>
        </w:rPr>
        <w:t xml:space="preserve">snow </w:t>
      </w:r>
      <w:r w:rsidRPr="0B7510F8">
        <w:rPr>
          <w:rFonts w:ascii="Times New Roman" w:eastAsia="Times New Roman" w:hAnsi="Times New Roman" w:cs="Times New Roman"/>
        </w:rPr>
        <w:t xml:space="preserve">transport and </w:t>
      </w:r>
      <w:r w:rsidR="4F395963" w:rsidRPr="5D9AAF8C">
        <w:rPr>
          <w:rFonts w:ascii="Times New Roman" w:eastAsia="Times New Roman" w:hAnsi="Times New Roman" w:cs="Times New Roman"/>
        </w:rPr>
        <w:t xml:space="preserve">where </w:t>
      </w:r>
      <w:r w:rsidR="4F395963" w:rsidRPr="3A44A58B">
        <w:rPr>
          <w:rFonts w:ascii="Times New Roman" w:eastAsia="Times New Roman" w:hAnsi="Times New Roman" w:cs="Times New Roman"/>
        </w:rPr>
        <w:t xml:space="preserve">slabs </w:t>
      </w:r>
      <w:r w:rsidR="4F395963" w:rsidRPr="4BF566E2">
        <w:rPr>
          <w:rFonts w:ascii="Times New Roman" w:eastAsia="Times New Roman" w:hAnsi="Times New Roman" w:cs="Times New Roman"/>
        </w:rPr>
        <w:t xml:space="preserve">quickly build </w:t>
      </w:r>
      <w:r w:rsidRPr="0B7510F8">
        <w:rPr>
          <w:rFonts w:ascii="Times New Roman" w:eastAsia="Times New Roman" w:hAnsi="Times New Roman" w:cs="Times New Roman"/>
        </w:rPr>
        <w:t xml:space="preserve">on lee and cross-loaded </w:t>
      </w:r>
      <w:r w:rsidR="6C1A98A3" w:rsidRPr="37718055">
        <w:rPr>
          <w:rFonts w:ascii="Times New Roman" w:eastAsia="Times New Roman" w:hAnsi="Times New Roman" w:cs="Times New Roman"/>
        </w:rPr>
        <w:t>slop</w:t>
      </w:r>
      <w:r w:rsidRPr="37718055">
        <w:rPr>
          <w:rFonts w:ascii="Times New Roman" w:eastAsia="Times New Roman" w:hAnsi="Times New Roman" w:cs="Times New Roman"/>
        </w:rPr>
        <w:t>es</w:t>
      </w:r>
      <w:r w:rsidR="436F7503" w:rsidRPr="23A8B89F">
        <w:rPr>
          <w:rFonts w:ascii="Times New Roman" w:eastAsia="Times New Roman" w:hAnsi="Times New Roman" w:cs="Times New Roman"/>
        </w:rPr>
        <w:t>.</w:t>
      </w:r>
      <w:r w:rsidRPr="0B7510F8">
        <w:rPr>
          <w:rFonts w:ascii="Times New Roman" w:eastAsia="Times New Roman" w:hAnsi="Times New Roman" w:cs="Times New Roman"/>
        </w:rPr>
        <w:t xml:space="preserve"> </w:t>
      </w:r>
      <w:r w:rsidRPr="60A13208">
        <w:rPr>
          <w:rFonts w:ascii="Times New Roman" w:eastAsia="Times New Roman" w:hAnsi="Times New Roman" w:cs="Times New Roman"/>
          <w:i/>
          <w:iCs/>
        </w:rPr>
        <w:t xml:space="preserve">Cloud </w:t>
      </w:r>
      <w:r w:rsidR="5F7BCD3F" w:rsidRPr="60A13208">
        <w:rPr>
          <w:rFonts w:ascii="Times New Roman" w:eastAsia="Times New Roman" w:hAnsi="Times New Roman" w:cs="Times New Roman"/>
        </w:rPr>
        <w:t>cover explains</w:t>
      </w:r>
      <w:r w:rsidRPr="0B7510F8">
        <w:rPr>
          <w:rFonts w:ascii="Times New Roman" w:eastAsia="Times New Roman" w:hAnsi="Times New Roman" w:cs="Times New Roman"/>
        </w:rPr>
        <w:t xml:space="preserve"> cooling/heating that </w:t>
      </w:r>
      <w:r w:rsidRPr="5BB216FD">
        <w:rPr>
          <w:rFonts w:ascii="Times New Roman" w:eastAsia="Times New Roman" w:hAnsi="Times New Roman" w:cs="Times New Roman"/>
        </w:rPr>
        <w:t>drive</w:t>
      </w:r>
      <w:r w:rsidRPr="0B7510F8">
        <w:rPr>
          <w:rFonts w:ascii="Times New Roman" w:eastAsia="Times New Roman" w:hAnsi="Times New Roman" w:cs="Times New Roman"/>
        </w:rPr>
        <w:t xml:space="preserve"> near-surface faceting or slows refreezing</w:t>
      </w:r>
      <w:r w:rsidR="2893FB9C" w:rsidRPr="5D4143E9">
        <w:rPr>
          <w:rFonts w:ascii="Times New Roman" w:eastAsia="Times New Roman" w:hAnsi="Times New Roman" w:cs="Times New Roman"/>
        </w:rPr>
        <w:t xml:space="preserve">. </w:t>
      </w:r>
      <w:proofErr w:type="spellStart"/>
      <w:r w:rsidRPr="3B6BAA4A">
        <w:rPr>
          <w:rFonts w:ascii="Times New Roman" w:eastAsia="Times New Roman" w:hAnsi="Times New Roman" w:cs="Times New Roman"/>
          <w:i/>
        </w:rPr>
        <w:t>Precip.Code</w:t>
      </w:r>
      <w:proofErr w:type="spellEnd"/>
      <w:r w:rsidRPr="0B7510F8">
        <w:rPr>
          <w:rFonts w:ascii="Times New Roman" w:eastAsia="Times New Roman" w:hAnsi="Times New Roman" w:cs="Times New Roman"/>
        </w:rPr>
        <w:t xml:space="preserve"> </w:t>
      </w:r>
      <w:r w:rsidR="3DFB641C" w:rsidRPr="55342A2D">
        <w:rPr>
          <w:rFonts w:ascii="Times New Roman" w:eastAsia="Times New Roman" w:hAnsi="Times New Roman" w:cs="Times New Roman"/>
        </w:rPr>
        <w:t>indicates the</w:t>
      </w:r>
      <w:r w:rsidRPr="0B7510F8">
        <w:rPr>
          <w:rFonts w:ascii="Times New Roman" w:eastAsia="Times New Roman" w:hAnsi="Times New Roman" w:cs="Times New Roman"/>
        </w:rPr>
        <w:t xml:space="preserve"> type</w:t>
      </w:r>
      <w:r w:rsidR="3DFB641C" w:rsidRPr="55342A2D">
        <w:rPr>
          <w:rFonts w:ascii="Times New Roman" w:eastAsia="Times New Roman" w:hAnsi="Times New Roman" w:cs="Times New Roman"/>
        </w:rPr>
        <w:t xml:space="preserve"> and </w:t>
      </w:r>
      <w:r w:rsidRPr="0B7510F8">
        <w:rPr>
          <w:rFonts w:ascii="Times New Roman" w:eastAsia="Times New Roman" w:hAnsi="Times New Roman" w:cs="Times New Roman"/>
        </w:rPr>
        <w:t>intensity</w:t>
      </w:r>
      <w:r w:rsidR="3DFB641C" w:rsidRPr="55342A2D">
        <w:rPr>
          <w:rFonts w:ascii="Times New Roman" w:eastAsia="Times New Roman" w:hAnsi="Times New Roman" w:cs="Times New Roman"/>
        </w:rPr>
        <w:t xml:space="preserve"> of new loading (snow, showers, etc</w:t>
      </w:r>
      <w:r w:rsidR="3DFB641C" w:rsidRPr="192056E6">
        <w:rPr>
          <w:rFonts w:ascii="Times New Roman" w:eastAsia="Times New Roman" w:hAnsi="Times New Roman" w:cs="Times New Roman"/>
        </w:rPr>
        <w:t>)</w:t>
      </w:r>
      <w:r w:rsidRPr="192056E6">
        <w:rPr>
          <w:rFonts w:ascii="Times New Roman" w:eastAsia="Times New Roman" w:hAnsi="Times New Roman" w:cs="Times New Roman"/>
        </w:rPr>
        <w:t>.</w:t>
      </w:r>
      <w:r w:rsidRPr="0B7510F8">
        <w:rPr>
          <w:rFonts w:ascii="Times New Roman" w:eastAsia="Times New Roman" w:hAnsi="Times New Roman" w:cs="Times New Roman"/>
        </w:rPr>
        <w:t xml:space="preserve"> </w:t>
      </w:r>
      <w:r w:rsidRPr="4F94ED2E">
        <w:rPr>
          <w:rFonts w:ascii="Times New Roman" w:eastAsia="Times New Roman" w:hAnsi="Times New Roman" w:cs="Times New Roman"/>
          <w:i/>
        </w:rPr>
        <w:t>Rain.at.900</w:t>
      </w:r>
      <w:r w:rsidRPr="0B7510F8">
        <w:rPr>
          <w:rFonts w:ascii="Times New Roman" w:eastAsia="Times New Roman" w:hAnsi="Times New Roman" w:cs="Times New Roman"/>
        </w:rPr>
        <w:t xml:space="preserve"> flags </w:t>
      </w:r>
      <w:r w:rsidR="5C1D0D1E" w:rsidRPr="6F3138D6">
        <w:rPr>
          <w:rFonts w:ascii="Times New Roman" w:eastAsia="Times New Roman" w:hAnsi="Times New Roman" w:cs="Times New Roman"/>
        </w:rPr>
        <w:t xml:space="preserve">the </w:t>
      </w:r>
      <w:r w:rsidR="5C1D0D1E" w:rsidRPr="4167423A">
        <w:rPr>
          <w:rFonts w:ascii="Times New Roman" w:eastAsia="Times New Roman" w:hAnsi="Times New Roman" w:cs="Times New Roman"/>
        </w:rPr>
        <w:t xml:space="preserve">rainfall at </w:t>
      </w:r>
      <w:r w:rsidR="5C1D0D1E" w:rsidRPr="48997FF9">
        <w:rPr>
          <w:rFonts w:ascii="Times New Roman" w:eastAsia="Times New Roman" w:hAnsi="Times New Roman" w:cs="Times New Roman"/>
        </w:rPr>
        <w:t xml:space="preserve">900m </w:t>
      </w:r>
      <w:r w:rsidR="5C1D0D1E" w:rsidRPr="17E8EB69">
        <w:rPr>
          <w:rFonts w:ascii="Times New Roman" w:eastAsia="Times New Roman" w:hAnsi="Times New Roman" w:cs="Times New Roman"/>
        </w:rPr>
        <w:t>altitude</w:t>
      </w:r>
      <w:r w:rsidR="5C1D0D1E" w:rsidRPr="2EB16062">
        <w:rPr>
          <w:rFonts w:ascii="Times New Roman" w:eastAsia="Times New Roman" w:hAnsi="Times New Roman" w:cs="Times New Roman"/>
        </w:rPr>
        <w:t xml:space="preserve"> </w:t>
      </w:r>
      <w:r w:rsidRPr="14C3A63E">
        <w:rPr>
          <w:rFonts w:ascii="Times New Roman" w:eastAsia="Times New Roman" w:hAnsi="Times New Roman" w:cs="Times New Roman"/>
        </w:rPr>
        <w:t>a</w:t>
      </w:r>
      <w:r w:rsidR="249095BE" w:rsidRPr="14C3A63E">
        <w:rPr>
          <w:rFonts w:ascii="Times New Roman" w:eastAsia="Times New Roman" w:hAnsi="Times New Roman" w:cs="Times New Roman"/>
        </w:rPr>
        <w:t>ffecting the snowmelt</w:t>
      </w:r>
      <w:r w:rsidR="249095BE" w:rsidRPr="5BE34E25">
        <w:rPr>
          <w:rFonts w:ascii="Times New Roman" w:eastAsia="Times New Roman" w:hAnsi="Times New Roman" w:cs="Times New Roman"/>
        </w:rPr>
        <w:t>.</w:t>
      </w:r>
      <w:r w:rsidRPr="0B7510F8">
        <w:rPr>
          <w:rFonts w:ascii="Times New Roman" w:eastAsia="Times New Roman" w:hAnsi="Times New Roman" w:cs="Times New Roman"/>
        </w:rPr>
        <w:t xml:space="preserve"> </w:t>
      </w:r>
      <w:r w:rsidR="66CF2B29" w:rsidRPr="4E48708A">
        <w:rPr>
          <w:rFonts w:ascii="Times New Roman" w:eastAsia="Times New Roman" w:hAnsi="Times New Roman" w:cs="Times New Roman"/>
        </w:rPr>
        <w:t>F</w:t>
      </w:r>
      <w:r w:rsidRPr="4E48708A">
        <w:rPr>
          <w:rFonts w:ascii="Times New Roman" w:eastAsia="Times New Roman" w:hAnsi="Times New Roman" w:cs="Times New Roman"/>
        </w:rPr>
        <w:t>ield</w:t>
      </w:r>
      <w:r w:rsidRPr="0B7510F8">
        <w:rPr>
          <w:rFonts w:ascii="Times New Roman" w:eastAsia="Times New Roman" w:hAnsi="Times New Roman" w:cs="Times New Roman"/>
        </w:rPr>
        <w:t xml:space="preserve"> </w:t>
      </w:r>
      <w:r w:rsidRPr="30C27A4A">
        <w:rPr>
          <w:rFonts w:ascii="Times New Roman" w:eastAsia="Times New Roman" w:hAnsi="Times New Roman" w:cs="Times New Roman"/>
          <w:i/>
        </w:rPr>
        <w:t>Drift</w:t>
      </w:r>
      <w:r w:rsidRPr="0B7510F8">
        <w:rPr>
          <w:rFonts w:ascii="Times New Roman" w:eastAsia="Times New Roman" w:hAnsi="Times New Roman" w:cs="Times New Roman"/>
        </w:rPr>
        <w:t xml:space="preserve"> observations confirm </w:t>
      </w:r>
      <w:r w:rsidR="715705D7" w:rsidRPr="39C5179C">
        <w:rPr>
          <w:rFonts w:ascii="Times New Roman" w:eastAsia="Times New Roman" w:hAnsi="Times New Roman" w:cs="Times New Roman"/>
        </w:rPr>
        <w:t xml:space="preserve">if the snow has </w:t>
      </w:r>
      <w:r w:rsidR="715705D7" w:rsidRPr="0164670E">
        <w:rPr>
          <w:rFonts w:ascii="Times New Roman" w:eastAsia="Times New Roman" w:hAnsi="Times New Roman" w:cs="Times New Roman"/>
        </w:rPr>
        <w:t xml:space="preserve">been blowing </w:t>
      </w:r>
      <w:r w:rsidR="715705D7" w:rsidRPr="1BAD8D36">
        <w:rPr>
          <w:rFonts w:ascii="Times New Roman" w:eastAsia="Times New Roman" w:hAnsi="Times New Roman" w:cs="Times New Roman"/>
        </w:rPr>
        <w:t>recently.</w:t>
      </w:r>
      <w:r w:rsidR="715705D7" w:rsidRPr="1227D276">
        <w:rPr>
          <w:rFonts w:ascii="Times New Roman" w:eastAsia="Times New Roman" w:hAnsi="Times New Roman" w:cs="Times New Roman"/>
        </w:rPr>
        <w:t xml:space="preserve"> </w:t>
      </w:r>
      <w:proofErr w:type="gramStart"/>
      <w:r w:rsidRPr="78A9DC7C">
        <w:rPr>
          <w:rFonts w:ascii="Times New Roman" w:eastAsia="Times New Roman" w:hAnsi="Times New Roman" w:cs="Times New Roman"/>
          <w:i/>
        </w:rPr>
        <w:t>Summit</w:t>
      </w:r>
      <w:r w:rsidRPr="0B7510F8">
        <w:rPr>
          <w:rFonts w:ascii="Times New Roman" w:eastAsia="Times New Roman" w:hAnsi="Times New Roman" w:cs="Times New Roman"/>
          <w:b/>
          <w:bCs/>
          <w:i/>
          <w:iCs/>
        </w:rPr>
        <w:t>.*</w:t>
      </w:r>
      <w:proofErr w:type="gramEnd"/>
      <w:r w:rsidRPr="0B7510F8">
        <w:rPr>
          <w:rFonts w:ascii="Times New Roman" w:eastAsia="Times New Roman" w:hAnsi="Times New Roman" w:cs="Times New Roman"/>
        </w:rPr>
        <w:t xml:space="preserve"> variables</w:t>
      </w:r>
      <w:r w:rsidR="6A2A0C3F" w:rsidRPr="5C986721">
        <w:rPr>
          <w:rFonts w:ascii="Times New Roman" w:eastAsia="Times New Roman" w:hAnsi="Times New Roman" w:cs="Times New Roman"/>
        </w:rPr>
        <w:t xml:space="preserve"> indicate to</w:t>
      </w:r>
      <w:r w:rsidR="6A2A0C3F" w:rsidRPr="63AA54FE">
        <w:rPr>
          <w:rFonts w:ascii="Times New Roman" w:eastAsia="Times New Roman" w:hAnsi="Times New Roman" w:cs="Times New Roman"/>
        </w:rPr>
        <w:t xml:space="preserve"> us what is happening</w:t>
      </w:r>
      <w:r w:rsidR="6A2A0C3F" w:rsidRPr="555ADFFA">
        <w:rPr>
          <w:rFonts w:ascii="Times New Roman" w:eastAsia="Times New Roman" w:hAnsi="Times New Roman" w:cs="Times New Roman"/>
        </w:rPr>
        <w:t xml:space="preserve"> </w:t>
      </w:r>
      <w:r w:rsidR="6A2A0C3F" w:rsidRPr="30EBF58A">
        <w:rPr>
          <w:rFonts w:ascii="Times New Roman" w:eastAsia="Times New Roman" w:hAnsi="Times New Roman" w:cs="Times New Roman"/>
        </w:rPr>
        <w:t>at</w:t>
      </w:r>
      <w:r w:rsidRPr="0B7510F8">
        <w:rPr>
          <w:rFonts w:ascii="Times New Roman" w:eastAsia="Times New Roman" w:hAnsi="Times New Roman" w:cs="Times New Roman"/>
        </w:rPr>
        <w:t xml:space="preserve"> </w:t>
      </w:r>
      <w:r w:rsidR="6A2A0C3F" w:rsidRPr="35EE59FA">
        <w:rPr>
          <w:rFonts w:ascii="Times New Roman" w:eastAsia="Times New Roman" w:hAnsi="Times New Roman" w:cs="Times New Roman"/>
        </w:rPr>
        <w:t>the Summit</w:t>
      </w:r>
      <w:r w:rsidRPr="115100EB">
        <w:rPr>
          <w:rFonts w:ascii="Times New Roman" w:eastAsia="Times New Roman" w:hAnsi="Times New Roman" w:cs="Times New Roman"/>
        </w:rPr>
        <w:t xml:space="preserve"> </w:t>
      </w:r>
      <w:r w:rsidR="6A2A0C3F" w:rsidRPr="492D4594">
        <w:rPr>
          <w:rFonts w:ascii="Times New Roman" w:eastAsia="Times New Roman" w:hAnsi="Times New Roman" w:cs="Times New Roman"/>
        </w:rPr>
        <w:t xml:space="preserve">where most </w:t>
      </w:r>
      <w:r w:rsidR="6A2A0C3F" w:rsidRPr="3938FE8C">
        <w:rPr>
          <w:rFonts w:ascii="Times New Roman" w:eastAsia="Times New Roman" w:hAnsi="Times New Roman" w:cs="Times New Roman"/>
        </w:rPr>
        <w:t xml:space="preserve">loading </w:t>
      </w:r>
      <w:proofErr w:type="gramStart"/>
      <w:r w:rsidR="6A2A0C3F" w:rsidRPr="26449062">
        <w:rPr>
          <w:rFonts w:ascii="Times New Roman" w:eastAsia="Times New Roman" w:hAnsi="Times New Roman" w:cs="Times New Roman"/>
        </w:rPr>
        <w:t>starts</w:t>
      </w:r>
      <w:r w:rsidR="6A2A0C3F" w:rsidRPr="7646A8DD">
        <w:rPr>
          <w:rFonts w:ascii="Times New Roman" w:eastAsia="Times New Roman" w:hAnsi="Times New Roman" w:cs="Times New Roman"/>
        </w:rPr>
        <w:t>.</w:t>
      </w:r>
      <w:r w:rsidRPr="7646A8DD">
        <w:rPr>
          <w:rFonts w:ascii="Times New Roman" w:eastAsia="Times New Roman" w:hAnsi="Times New Roman" w:cs="Times New Roman"/>
        </w:rPr>
        <w:t>(</w:t>
      </w:r>
      <w:proofErr w:type="gramEnd"/>
      <w:r w:rsidRPr="7646A8DD">
        <w:rPr>
          <w:rFonts w:ascii="Times New Roman" w:eastAsia="Times New Roman" w:hAnsi="Times New Roman" w:cs="Times New Roman"/>
        </w:rPr>
        <w:t xml:space="preserve">EAWS, n.d.; </w:t>
      </w:r>
      <w:r w:rsidRPr="0B7510F8">
        <w:rPr>
          <w:rFonts w:ascii="Times New Roman" w:eastAsia="Times New Roman" w:hAnsi="Times New Roman" w:cs="Times New Roman"/>
        </w:rPr>
        <w:t>McClung &amp; Schaerer, 2006; Schweizer et al., 2003).</w:t>
      </w:r>
    </w:p>
    <w:p w14:paraId="569368EC" w14:textId="2407A91C" w:rsidR="00F41E2E" w:rsidRPr="00445FA5" w:rsidRDefault="34B2B572" w:rsidP="22B60934">
      <w:pPr>
        <w:pStyle w:val="ListParagraph"/>
        <w:numPr>
          <w:ilvl w:val="0"/>
          <w:numId w:val="23"/>
        </w:numPr>
        <w:spacing w:after="0"/>
        <w:jc w:val="both"/>
        <w:rPr>
          <w:rFonts w:ascii="Times New Roman" w:eastAsia="Times New Roman" w:hAnsi="Times New Roman" w:cs="Times New Roman"/>
        </w:rPr>
      </w:pPr>
      <w:r w:rsidRPr="0B7510F8">
        <w:rPr>
          <w:rFonts w:ascii="Times New Roman" w:eastAsia="Times New Roman" w:hAnsi="Times New Roman" w:cs="Times New Roman"/>
        </w:rPr>
        <w:t>Snowpack structure and stability proxies (</w:t>
      </w:r>
      <w:proofErr w:type="spellStart"/>
      <w:proofErr w:type="gramStart"/>
      <w:r w:rsidRPr="0B7510F8">
        <w:rPr>
          <w:rFonts w:ascii="Times New Roman" w:eastAsia="Times New Roman" w:hAnsi="Times New Roman" w:cs="Times New Roman"/>
          <w:i/>
          <w:iCs/>
        </w:rPr>
        <w:t>Total.Snow.Depth</w:t>
      </w:r>
      <w:proofErr w:type="spellEnd"/>
      <w:proofErr w:type="gramEnd"/>
      <w:r w:rsidRPr="0B7510F8">
        <w:rPr>
          <w:rFonts w:ascii="Times New Roman" w:eastAsia="Times New Roman" w:hAnsi="Times New Roman" w:cs="Times New Roman"/>
          <w:i/>
          <w:iCs/>
        </w:rPr>
        <w:t xml:space="preserve">, </w:t>
      </w:r>
      <w:proofErr w:type="spellStart"/>
      <w:r w:rsidRPr="0B7510F8">
        <w:rPr>
          <w:rFonts w:ascii="Times New Roman" w:eastAsia="Times New Roman" w:hAnsi="Times New Roman" w:cs="Times New Roman"/>
          <w:i/>
          <w:iCs/>
        </w:rPr>
        <w:t>Foot.Pen</w:t>
      </w:r>
      <w:proofErr w:type="spellEnd"/>
      <w:r w:rsidRPr="0B7510F8">
        <w:rPr>
          <w:rFonts w:ascii="Times New Roman" w:eastAsia="Times New Roman" w:hAnsi="Times New Roman" w:cs="Times New Roman"/>
          <w:i/>
          <w:iCs/>
        </w:rPr>
        <w:t xml:space="preserve">, </w:t>
      </w:r>
      <w:proofErr w:type="spellStart"/>
      <w:r w:rsidRPr="0B7510F8">
        <w:rPr>
          <w:rFonts w:ascii="Times New Roman" w:eastAsia="Times New Roman" w:hAnsi="Times New Roman" w:cs="Times New Roman"/>
          <w:i/>
          <w:iCs/>
        </w:rPr>
        <w:t>Ski.Pen</w:t>
      </w:r>
      <w:proofErr w:type="spellEnd"/>
      <w:r w:rsidRPr="0B7510F8">
        <w:rPr>
          <w:rFonts w:ascii="Times New Roman" w:eastAsia="Times New Roman" w:hAnsi="Times New Roman" w:cs="Times New Roman"/>
          <w:i/>
          <w:iCs/>
        </w:rPr>
        <w:t xml:space="preserve">, </w:t>
      </w:r>
      <w:proofErr w:type="spellStart"/>
      <w:proofErr w:type="gramStart"/>
      <w:r w:rsidRPr="0B7510F8">
        <w:rPr>
          <w:rFonts w:ascii="Times New Roman" w:eastAsia="Times New Roman" w:hAnsi="Times New Roman" w:cs="Times New Roman"/>
          <w:i/>
          <w:iCs/>
        </w:rPr>
        <w:t>Max.Temp.Grad</w:t>
      </w:r>
      <w:proofErr w:type="spellEnd"/>
      <w:proofErr w:type="gramEnd"/>
      <w:r w:rsidRPr="0B7510F8">
        <w:rPr>
          <w:rFonts w:ascii="Times New Roman" w:eastAsia="Times New Roman" w:hAnsi="Times New Roman" w:cs="Times New Roman"/>
          <w:i/>
          <w:iCs/>
        </w:rPr>
        <w:t xml:space="preserve">, </w:t>
      </w:r>
      <w:proofErr w:type="spellStart"/>
      <w:proofErr w:type="gramStart"/>
      <w:r w:rsidRPr="0B7510F8">
        <w:rPr>
          <w:rFonts w:ascii="Times New Roman" w:eastAsia="Times New Roman" w:hAnsi="Times New Roman" w:cs="Times New Roman"/>
          <w:i/>
          <w:iCs/>
        </w:rPr>
        <w:t>Max.Hardness.Grad</w:t>
      </w:r>
      <w:proofErr w:type="spellEnd"/>
      <w:proofErr w:type="gramEnd"/>
      <w:r w:rsidRPr="0B7510F8">
        <w:rPr>
          <w:rFonts w:ascii="Times New Roman" w:eastAsia="Times New Roman" w:hAnsi="Times New Roman" w:cs="Times New Roman"/>
          <w:i/>
          <w:iCs/>
        </w:rPr>
        <w:t xml:space="preserve">, </w:t>
      </w:r>
      <w:proofErr w:type="spellStart"/>
      <w:r w:rsidRPr="0B7510F8">
        <w:rPr>
          <w:rFonts w:ascii="Times New Roman" w:eastAsia="Times New Roman" w:hAnsi="Times New Roman" w:cs="Times New Roman"/>
          <w:i/>
          <w:iCs/>
        </w:rPr>
        <w:t>Snow.Temp</w:t>
      </w:r>
      <w:proofErr w:type="spellEnd"/>
      <w:r w:rsidRPr="0B7510F8">
        <w:rPr>
          <w:rFonts w:ascii="Times New Roman" w:eastAsia="Times New Roman" w:hAnsi="Times New Roman" w:cs="Times New Roman"/>
          <w:i/>
          <w:iCs/>
        </w:rPr>
        <w:t xml:space="preserve">, Wetness, Crystals, </w:t>
      </w:r>
      <w:proofErr w:type="spellStart"/>
      <w:r w:rsidRPr="0B7510F8">
        <w:rPr>
          <w:rFonts w:ascii="Times New Roman" w:eastAsia="Times New Roman" w:hAnsi="Times New Roman" w:cs="Times New Roman"/>
          <w:i/>
          <w:iCs/>
        </w:rPr>
        <w:t>Snow.Index</w:t>
      </w:r>
      <w:proofErr w:type="spellEnd"/>
      <w:r w:rsidRPr="0B7510F8">
        <w:rPr>
          <w:rFonts w:ascii="Times New Roman" w:eastAsia="Times New Roman" w:hAnsi="Times New Roman" w:cs="Times New Roman"/>
          <w:i/>
          <w:iCs/>
        </w:rPr>
        <w:t xml:space="preserve">, </w:t>
      </w:r>
      <w:proofErr w:type="spellStart"/>
      <w:proofErr w:type="gramStart"/>
      <w:r w:rsidRPr="0B7510F8">
        <w:rPr>
          <w:rFonts w:ascii="Times New Roman" w:eastAsia="Times New Roman" w:hAnsi="Times New Roman" w:cs="Times New Roman"/>
          <w:i/>
          <w:iCs/>
        </w:rPr>
        <w:t>No.Settle</w:t>
      </w:r>
      <w:proofErr w:type="spellEnd"/>
      <w:proofErr w:type="gramEnd"/>
      <w:r w:rsidRPr="0B7510F8">
        <w:rPr>
          <w:rFonts w:ascii="Times New Roman" w:eastAsia="Times New Roman" w:hAnsi="Times New Roman" w:cs="Times New Roman"/>
          <w:i/>
          <w:iCs/>
        </w:rPr>
        <w:t xml:space="preserve">, </w:t>
      </w:r>
      <w:proofErr w:type="spellStart"/>
      <w:proofErr w:type="gramStart"/>
      <w:r w:rsidRPr="0B7510F8">
        <w:rPr>
          <w:rFonts w:ascii="Times New Roman" w:eastAsia="Times New Roman" w:hAnsi="Times New Roman" w:cs="Times New Roman"/>
          <w:i/>
          <w:iCs/>
        </w:rPr>
        <w:t>AV.Cat</w:t>
      </w:r>
      <w:proofErr w:type="spellEnd"/>
      <w:proofErr w:type="gramEnd"/>
      <w:r w:rsidRPr="0B7510F8">
        <w:rPr>
          <w:rFonts w:ascii="Times New Roman" w:eastAsia="Times New Roman" w:hAnsi="Times New Roman" w:cs="Times New Roman"/>
          <w:i/>
          <w:iCs/>
        </w:rPr>
        <w:t>, Insolation</w:t>
      </w:r>
      <w:r w:rsidRPr="0B7510F8">
        <w:rPr>
          <w:rFonts w:ascii="Times New Roman" w:eastAsia="Times New Roman" w:hAnsi="Times New Roman" w:cs="Times New Roman"/>
        </w:rPr>
        <w:t>)</w:t>
      </w:r>
    </w:p>
    <w:p w14:paraId="1EF0E180" w14:textId="6ACED675" w:rsidR="00F41E2E" w:rsidRPr="00445FA5" w:rsidRDefault="34B2B572" w:rsidP="00FA589C">
      <w:pPr>
        <w:ind w:left="720"/>
        <w:jc w:val="both"/>
        <w:rPr>
          <w:rFonts w:ascii="Times New Roman" w:eastAsia="Times New Roman" w:hAnsi="Times New Roman" w:cs="Times New Roman"/>
        </w:rPr>
      </w:pPr>
      <w:proofErr w:type="spellStart"/>
      <w:proofErr w:type="gramStart"/>
      <w:r w:rsidRPr="3DAB7034">
        <w:rPr>
          <w:rFonts w:ascii="Times New Roman" w:eastAsia="Times New Roman" w:hAnsi="Times New Roman" w:cs="Times New Roman"/>
          <w:i/>
        </w:rPr>
        <w:t>Total.Snow.Depth</w:t>
      </w:r>
      <w:proofErr w:type="spellEnd"/>
      <w:proofErr w:type="gramEnd"/>
      <w:r w:rsidRPr="0B7510F8">
        <w:rPr>
          <w:rFonts w:ascii="Times New Roman" w:eastAsia="Times New Roman" w:hAnsi="Times New Roman" w:cs="Times New Roman"/>
        </w:rPr>
        <w:t xml:space="preserve"> </w:t>
      </w:r>
      <w:r w:rsidRPr="157C731A">
        <w:rPr>
          <w:rFonts w:ascii="Times New Roman" w:eastAsia="Times New Roman" w:hAnsi="Times New Roman" w:cs="Times New Roman"/>
        </w:rPr>
        <w:t>reflects</w:t>
      </w:r>
      <w:r w:rsidR="491E9923" w:rsidRPr="157C731A">
        <w:rPr>
          <w:rFonts w:ascii="Times New Roman" w:eastAsia="Times New Roman" w:hAnsi="Times New Roman" w:cs="Times New Roman"/>
        </w:rPr>
        <w:t xml:space="preserve"> t</w:t>
      </w:r>
      <w:r w:rsidR="491E9923" w:rsidRPr="4EEFC568">
        <w:rPr>
          <w:rFonts w:ascii="Times New Roman" w:eastAsia="Times New Roman" w:hAnsi="Times New Roman" w:cs="Times New Roman"/>
          <w:color w:val="242424"/>
        </w:rPr>
        <w:t>otal depth of snow cover at the observation site,</w:t>
      </w:r>
      <w:r w:rsidRPr="0B7510F8">
        <w:rPr>
          <w:rFonts w:ascii="Times New Roman" w:eastAsia="Times New Roman" w:hAnsi="Times New Roman" w:cs="Times New Roman"/>
        </w:rPr>
        <w:t xml:space="preserve"> while </w:t>
      </w:r>
      <w:proofErr w:type="spellStart"/>
      <w:r w:rsidRPr="7562A9AE">
        <w:rPr>
          <w:rFonts w:ascii="Times New Roman" w:eastAsia="Times New Roman" w:hAnsi="Times New Roman" w:cs="Times New Roman"/>
          <w:i/>
        </w:rPr>
        <w:t>Foot.Pen</w:t>
      </w:r>
      <w:proofErr w:type="spellEnd"/>
      <w:r w:rsidRPr="7562A9AE">
        <w:rPr>
          <w:rFonts w:ascii="Times New Roman" w:eastAsia="Times New Roman" w:hAnsi="Times New Roman" w:cs="Times New Roman"/>
          <w:i/>
        </w:rPr>
        <w:t>/</w:t>
      </w:r>
      <w:proofErr w:type="spellStart"/>
      <w:r w:rsidRPr="7562A9AE">
        <w:rPr>
          <w:rFonts w:ascii="Times New Roman" w:eastAsia="Times New Roman" w:hAnsi="Times New Roman" w:cs="Times New Roman"/>
          <w:i/>
        </w:rPr>
        <w:t>Ski.Pen</w:t>
      </w:r>
      <w:proofErr w:type="spellEnd"/>
      <w:r w:rsidRPr="0B7510F8">
        <w:rPr>
          <w:rFonts w:ascii="Times New Roman" w:eastAsia="Times New Roman" w:hAnsi="Times New Roman" w:cs="Times New Roman"/>
        </w:rPr>
        <w:t xml:space="preserve"> indicate near-surface strength</w:t>
      </w:r>
      <w:r w:rsidR="2C75804B" w:rsidRPr="1C7E27CC">
        <w:rPr>
          <w:rFonts w:ascii="Times New Roman" w:eastAsia="Times New Roman" w:hAnsi="Times New Roman" w:cs="Times New Roman"/>
        </w:rPr>
        <w:t>.</w:t>
      </w:r>
      <w:r w:rsidR="140A5EED" w:rsidRPr="7351FE88">
        <w:rPr>
          <w:rFonts w:ascii="Times New Roman" w:eastAsia="Times New Roman" w:hAnsi="Times New Roman" w:cs="Times New Roman"/>
        </w:rPr>
        <w:t xml:space="preserve"> </w:t>
      </w:r>
      <w:proofErr w:type="spellStart"/>
      <w:proofErr w:type="gramStart"/>
      <w:r w:rsidRPr="17086A01">
        <w:rPr>
          <w:rFonts w:ascii="Times New Roman" w:eastAsia="Times New Roman" w:hAnsi="Times New Roman" w:cs="Times New Roman"/>
          <w:i/>
        </w:rPr>
        <w:t>Max.Temp.Grad</w:t>
      </w:r>
      <w:proofErr w:type="spellEnd"/>
      <w:proofErr w:type="gramEnd"/>
      <w:r w:rsidRPr="0B7510F8">
        <w:rPr>
          <w:rFonts w:ascii="Times New Roman" w:eastAsia="Times New Roman" w:hAnsi="Times New Roman" w:cs="Times New Roman"/>
        </w:rPr>
        <w:t xml:space="preserve"> signals </w:t>
      </w:r>
      <w:r w:rsidR="05671898" w:rsidRPr="14CFF08C">
        <w:rPr>
          <w:rFonts w:ascii="Times New Roman" w:eastAsia="Times New Roman" w:hAnsi="Times New Roman" w:cs="Times New Roman"/>
        </w:rPr>
        <w:t xml:space="preserve">the </w:t>
      </w:r>
      <w:proofErr w:type="spellStart"/>
      <w:r w:rsidR="05671898" w:rsidRPr="4A97299B">
        <w:rPr>
          <w:rFonts w:ascii="Times New Roman" w:eastAsia="Times New Roman" w:hAnsi="Times New Roman" w:cs="Times New Roman"/>
        </w:rPr>
        <w:t>temparture</w:t>
      </w:r>
      <w:proofErr w:type="spellEnd"/>
      <w:r w:rsidR="05671898" w:rsidRPr="4A97299B">
        <w:rPr>
          <w:rFonts w:ascii="Times New Roman" w:eastAsia="Times New Roman" w:hAnsi="Times New Roman" w:cs="Times New Roman"/>
        </w:rPr>
        <w:t xml:space="preserve"> </w:t>
      </w:r>
      <w:r w:rsidR="05671898" w:rsidRPr="72B5514D">
        <w:rPr>
          <w:rFonts w:ascii="Times New Roman" w:eastAsia="Times New Roman" w:hAnsi="Times New Roman" w:cs="Times New Roman"/>
        </w:rPr>
        <w:t xml:space="preserve">across the </w:t>
      </w:r>
      <w:r w:rsidR="05671898" w:rsidRPr="3A433CD7">
        <w:rPr>
          <w:rFonts w:ascii="Times New Roman" w:eastAsia="Times New Roman" w:hAnsi="Times New Roman" w:cs="Times New Roman"/>
        </w:rPr>
        <w:t xml:space="preserve">snowpack </w:t>
      </w:r>
      <w:r w:rsidR="05671898" w:rsidRPr="3185BAB0">
        <w:rPr>
          <w:rFonts w:ascii="Times New Roman" w:eastAsia="Times New Roman" w:hAnsi="Times New Roman" w:cs="Times New Roman"/>
        </w:rPr>
        <w:t xml:space="preserve">indicating </w:t>
      </w:r>
      <w:r w:rsidR="05671898" w:rsidRPr="4A5F9436">
        <w:rPr>
          <w:rFonts w:ascii="Times New Roman" w:eastAsia="Times New Roman" w:hAnsi="Times New Roman" w:cs="Times New Roman"/>
        </w:rPr>
        <w:t>instability.</w:t>
      </w:r>
      <w:r w:rsidRPr="0B7510F8">
        <w:rPr>
          <w:rFonts w:ascii="Times New Roman" w:eastAsia="Times New Roman" w:hAnsi="Times New Roman" w:cs="Times New Roman"/>
        </w:rPr>
        <w:t xml:space="preserve"> </w:t>
      </w:r>
      <w:proofErr w:type="spellStart"/>
      <w:proofErr w:type="gramStart"/>
      <w:r w:rsidRPr="06563B13">
        <w:rPr>
          <w:rFonts w:ascii="Times New Roman" w:eastAsia="Times New Roman" w:hAnsi="Times New Roman" w:cs="Times New Roman"/>
          <w:i/>
        </w:rPr>
        <w:t>Max.Hardness.Grad</w:t>
      </w:r>
      <w:proofErr w:type="spellEnd"/>
      <w:proofErr w:type="gramEnd"/>
      <w:r w:rsidRPr="0B7510F8">
        <w:rPr>
          <w:rFonts w:ascii="Times New Roman" w:eastAsia="Times New Roman" w:hAnsi="Times New Roman" w:cs="Times New Roman"/>
        </w:rPr>
        <w:t xml:space="preserve"> captures</w:t>
      </w:r>
      <w:r w:rsidR="26967F99" w:rsidRPr="4FFB6AE8">
        <w:rPr>
          <w:rFonts w:ascii="Times New Roman" w:eastAsia="Times New Roman" w:hAnsi="Times New Roman" w:cs="Times New Roman"/>
        </w:rPr>
        <w:t xml:space="preserve"> </w:t>
      </w:r>
      <w:r w:rsidR="26967F99" w:rsidRPr="1754BE1C">
        <w:rPr>
          <w:rFonts w:ascii="Times New Roman" w:eastAsia="Times New Roman" w:hAnsi="Times New Roman" w:cs="Times New Roman"/>
        </w:rPr>
        <w:t xml:space="preserve">hardness within the snowpack </w:t>
      </w:r>
      <w:r w:rsidR="26967F99" w:rsidRPr="36F8DE0D">
        <w:rPr>
          <w:rFonts w:ascii="Times New Roman" w:eastAsia="Times New Roman" w:hAnsi="Times New Roman" w:cs="Times New Roman"/>
        </w:rPr>
        <w:t>reflecting</w:t>
      </w:r>
      <w:r w:rsidR="26967F99" w:rsidRPr="1754BE1C">
        <w:rPr>
          <w:rFonts w:ascii="Times New Roman" w:eastAsia="Times New Roman" w:hAnsi="Times New Roman" w:cs="Times New Roman"/>
        </w:rPr>
        <w:t xml:space="preserve"> the layer differences.</w:t>
      </w:r>
      <w:r w:rsidRPr="0B7510F8">
        <w:rPr>
          <w:rFonts w:ascii="Times New Roman" w:eastAsia="Times New Roman" w:hAnsi="Times New Roman" w:cs="Times New Roman"/>
        </w:rPr>
        <w:t xml:space="preserve"> </w:t>
      </w:r>
      <w:proofErr w:type="spellStart"/>
      <w:r w:rsidRPr="36F8DE0D">
        <w:rPr>
          <w:rFonts w:ascii="Times New Roman" w:eastAsia="Times New Roman" w:hAnsi="Times New Roman" w:cs="Times New Roman"/>
          <w:i/>
        </w:rPr>
        <w:t>Snow.Temp</w:t>
      </w:r>
      <w:proofErr w:type="spellEnd"/>
      <w:r w:rsidRPr="0B7510F8">
        <w:rPr>
          <w:rFonts w:ascii="Times New Roman" w:eastAsia="Times New Roman" w:hAnsi="Times New Roman" w:cs="Times New Roman"/>
        </w:rPr>
        <w:t xml:space="preserve"> </w:t>
      </w:r>
      <w:r w:rsidR="22270C31" w:rsidRPr="30A6C759">
        <w:rPr>
          <w:rFonts w:ascii="Times New Roman" w:eastAsia="Times New Roman" w:hAnsi="Times New Roman" w:cs="Times New Roman"/>
        </w:rPr>
        <w:t xml:space="preserve">defines </w:t>
      </w:r>
      <w:r w:rsidR="22270C31" w:rsidRPr="3591202D">
        <w:rPr>
          <w:rFonts w:ascii="Times New Roman" w:eastAsia="Times New Roman" w:hAnsi="Times New Roman" w:cs="Times New Roman"/>
        </w:rPr>
        <w:t xml:space="preserve">the </w:t>
      </w:r>
      <w:r w:rsidR="22270C31" w:rsidRPr="0758BFD4">
        <w:rPr>
          <w:rFonts w:ascii="Times New Roman" w:eastAsia="Times New Roman" w:hAnsi="Times New Roman" w:cs="Times New Roman"/>
        </w:rPr>
        <w:t xml:space="preserve">temperature within the </w:t>
      </w:r>
      <w:r w:rsidR="22270C31" w:rsidRPr="1CDBC166">
        <w:rPr>
          <w:rFonts w:ascii="Times New Roman" w:eastAsia="Times New Roman" w:hAnsi="Times New Roman" w:cs="Times New Roman"/>
        </w:rPr>
        <w:t>snowpack</w:t>
      </w:r>
      <w:r w:rsidR="22270C31" w:rsidRPr="30A6C759">
        <w:rPr>
          <w:rFonts w:ascii="Times New Roman" w:eastAsia="Times New Roman" w:hAnsi="Times New Roman" w:cs="Times New Roman"/>
        </w:rPr>
        <w:t xml:space="preserve"> </w:t>
      </w:r>
      <w:r w:rsidRPr="30A6C759">
        <w:rPr>
          <w:rFonts w:ascii="Times New Roman" w:eastAsia="Times New Roman" w:hAnsi="Times New Roman" w:cs="Times New Roman"/>
        </w:rPr>
        <w:t>and</w:t>
      </w:r>
      <w:r w:rsidRPr="0B7510F8">
        <w:rPr>
          <w:rFonts w:ascii="Times New Roman" w:eastAsia="Times New Roman" w:hAnsi="Times New Roman" w:cs="Times New Roman"/>
        </w:rPr>
        <w:t xml:space="preserve"> </w:t>
      </w:r>
      <w:r w:rsidRPr="36F8DE0D">
        <w:rPr>
          <w:rFonts w:ascii="Times New Roman" w:eastAsia="Times New Roman" w:hAnsi="Times New Roman" w:cs="Times New Roman"/>
          <w:i/>
        </w:rPr>
        <w:t>Wetness</w:t>
      </w:r>
      <w:r w:rsidRPr="0B7510F8">
        <w:rPr>
          <w:rFonts w:ascii="Times New Roman" w:eastAsia="Times New Roman" w:hAnsi="Times New Roman" w:cs="Times New Roman"/>
        </w:rPr>
        <w:t xml:space="preserve"> </w:t>
      </w:r>
      <w:r w:rsidRPr="1549226C">
        <w:rPr>
          <w:rFonts w:ascii="Times New Roman" w:eastAsia="Times New Roman" w:hAnsi="Times New Roman" w:cs="Times New Roman"/>
        </w:rPr>
        <w:t>d</w:t>
      </w:r>
      <w:r w:rsidR="1F5E37AA" w:rsidRPr="1549226C">
        <w:rPr>
          <w:rFonts w:ascii="Times New Roman" w:eastAsia="Times New Roman" w:hAnsi="Times New Roman" w:cs="Times New Roman"/>
        </w:rPr>
        <w:t>efines the</w:t>
      </w:r>
      <w:r w:rsidRPr="0B7510F8">
        <w:rPr>
          <w:rFonts w:ascii="Times New Roman" w:eastAsia="Times New Roman" w:hAnsi="Times New Roman" w:cs="Times New Roman"/>
        </w:rPr>
        <w:t xml:space="preserve"> </w:t>
      </w:r>
      <w:r w:rsidR="1F5E37AA" w:rsidRPr="2D40185A">
        <w:rPr>
          <w:rFonts w:ascii="Times New Roman" w:eastAsia="Times New Roman" w:hAnsi="Times New Roman" w:cs="Times New Roman"/>
        </w:rPr>
        <w:t xml:space="preserve">degree of snow </w:t>
      </w:r>
      <w:r w:rsidR="1F5E37AA" w:rsidRPr="3E7410A0">
        <w:rPr>
          <w:rFonts w:ascii="Times New Roman" w:eastAsia="Times New Roman" w:hAnsi="Times New Roman" w:cs="Times New Roman"/>
        </w:rPr>
        <w:t>wetness.</w:t>
      </w:r>
      <w:r w:rsidRPr="049CA429">
        <w:rPr>
          <w:rFonts w:ascii="Times New Roman" w:eastAsia="Times New Roman" w:hAnsi="Times New Roman" w:cs="Times New Roman"/>
        </w:rPr>
        <w:t xml:space="preserve"> </w:t>
      </w:r>
      <w:r w:rsidRPr="70D9BD99">
        <w:rPr>
          <w:rFonts w:ascii="Times New Roman" w:eastAsia="Times New Roman" w:hAnsi="Times New Roman" w:cs="Times New Roman"/>
          <w:i/>
          <w:iCs/>
        </w:rPr>
        <w:t>Crystals</w:t>
      </w:r>
      <w:r w:rsidRPr="70D9BD99">
        <w:rPr>
          <w:rFonts w:ascii="Times New Roman" w:eastAsia="Times New Roman" w:hAnsi="Times New Roman" w:cs="Times New Roman"/>
        </w:rPr>
        <w:t xml:space="preserve"> identify</w:t>
      </w:r>
      <w:r w:rsidR="42F9D166" w:rsidRPr="70D9BD99">
        <w:rPr>
          <w:rFonts w:ascii="Times New Roman" w:eastAsia="Times New Roman" w:hAnsi="Times New Roman" w:cs="Times New Roman"/>
        </w:rPr>
        <w:t xml:space="preserve"> </w:t>
      </w:r>
      <w:r w:rsidR="42F9D166" w:rsidRPr="3B10591D">
        <w:rPr>
          <w:rFonts w:ascii="Times New Roman" w:eastAsia="Times New Roman" w:hAnsi="Times New Roman" w:cs="Times New Roman"/>
        </w:rPr>
        <w:t>t</w:t>
      </w:r>
      <w:r w:rsidR="42F9D166" w:rsidRPr="3B10591D">
        <w:rPr>
          <w:rFonts w:ascii="Times New Roman" w:eastAsia="Times New Roman" w:hAnsi="Times New Roman" w:cs="Times New Roman"/>
          <w:color w:val="242424"/>
        </w:rPr>
        <w:t>ype</w:t>
      </w:r>
      <w:r w:rsidR="42F9D166" w:rsidRPr="4B4887A6">
        <w:rPr>
          <w:rFonts w:ascii="Times New Roman" w:eastAsia="Times New Roman" w:hAnsi="Times New Roman" w:cs="Times New Roman"/>
          <w:color w:val="242424"/>
        </w:rPr>
        <w:t xml:space="preserve"> or size of snow crystals observed</w:t>
      </w:r>
      <w:r w:rsidR="42F9D166" w:rsidRPr="29633DCF">
        <w:rPr>
          <w:rFonts w:ascii="Times New Roman" w:eastAsia="Times New Roman" w:hAnsi="Times New Roman" w:cs="Times New Roman"/>
          <w:color w:val="242424"/>
        </w:rPr>
        <w:t xml:space="preserve"> which </w:t>
      </w:r>
      <w:r w:rsidR="42F9D166" w:rsidRPr="7A054EB7">
        <w:rPr>
          <w:rFonts w:ascii="Times New Roman" w:eastAsia="Times New Roman" w:hAnsi="Times New Roman" w:cs="Times New Roman"/>
          <w:color w:val="242424"/>
        </w:rPr>
        <w:t>influences</w:t>
      </w:r>
      <w:r w:rsidR="42F9D166" w:rsidRPr="4B4887A6">
        <w:rPr>
          <w:rFonts w:ascii="Times New Roman" w:eastAsia="Times New Roman" w:hAnsi="Times New Roman" w:cs="Times New Roman"/>
          <w:color w:val="242424"/>
        </w:rPr>
        <w:t xml:space="preserve"> avalanche risk</w:t>
      </w:r>
      <w:r w:rsidR="42F9D166" w:rsidRPr="285BCB02">
        <w:rPr>
          <w:rFonts w:ascii="Times New Roman" w:eastAsia="Times New Roman" w:hAnsi="Times New Roman" w:cs="Times New Roman"/>
          <w:color w:val="242424"/>
        </w:rPr>
        <w:t xml:space="preserve">. </w:t>
      </w:r>
      <w:proofErr w:type="spellStart"/>
      <w:r w:rsidRPr="0B432476">
        <w:rPr>
          <w:rFonts w:ascii="Times New Roman" w:eastAsia="Times New Roman" w:hAnsi="Times New Roman" w:cs="Times New Roman"/>
          <w:i/>
        </w:rPr>
        <w:t>Snow.Index</w:t>
      </w:r>
      <w:proofErr w:type="spellEnd"/>
      <w:r w:rsidRPr="0B7510F8">
        <w:rPr>
          <w:rFonts w:ascii="Times New Roman" w:eastAsia="Times New Roman" w:hAnsi="Times New Roman" w:cs="Times New Roman"/>
        </w:rPr>
        <w:t xml:space="preserve"> provide </w:t>
      </w:r>
      <w:r w:rsidR="0E088A47" w:rsidRPr="6DB1B13C">
        <w:rPr>
          <w:rFonts w:ascii="Times New Roman" w:eastAsia="Times New Roman" w:hAnsi="Times New Roman" w:cs="Times New Roman"/>
        </w:rPr>
        <w:t xml:space="preserve">cues on the </w:t>
      </w:r>
      <w:r w:rsidRPr="0B7510F8">
        <w:rPr>
          <w:rFonts w:ascii="Times New Roman" w:eastAsia="Times New Roman" w:hAnsi="Times New Roman" w:cs="Times New Roman"/>
        </w:rPr>
        <w:t xml:space="preserve">stability </w:t>
      </w:r>
      <w:r w:rsidR="0E088A47" w:rsidRPr="6DB1B13C">
        <w:rPr>
          <w:rFonts w:ascii="Times New Roman" w:eastAsia="Times New Roman" w:hAnsi="Times New Roman" w:cs="Times New Roman"/>
        </w:rPr>
        <w:t>of the snow.</w:t>
      </w:r>
      <w:r w:rsidRPr="6DB1B13C">
        <w:rPr>
          <w:rFonts w:ascii="Times New Roman" w:eastAsia="Times New Roman" w:hAnsi="Times New Roman" w:cs="Times New Roman"/>
        </w:rPr>
        <w:t xml:space="preserve"> </w:t>
      </w:r>
      <w:proofErr w:type="spellStart"/>
      <w:proofErr w:type="gramStart"/>
      <w:r w:rsidR="1E74CC2C" w:rsidRPr="56E63A70">
        <w:rPr>
          <w:rFonts w:ascii="Times New Roman" w:eastAsia="Times New Roman" w:hAnsi="Times New Roman" w:cs="Times New Roman"/>
          <w:i/>
          <w:iCs/>
        </w:rPr>
        <w:t>AV.Cat</w:t>
      </w:r>
      <w:proofErr w:type="spellEnd"/>
      <w:proofErr w:type="gramEnd"/>
      <w:r w:rsidR="1E74CC2C" w:rsidRPr="56E63A70">
        <w:rPr>
          <w:rFonts w:ascii="Times New Roman" w:eastAsia="Times New Roman" w:hAnsi="Times New Roman" w:cs="Times New Roman"/>
          <w:i/>
          <w:iCs/>
        </w:rPr>
        <w:t xml:space="preserve"> </w:t>
      </w:r>
      <w:r w:rsidR="1E74CC2C" w:rsidRPr="56E63A70">
        <w:rPr>
          <w:rFonts w:ascii="Times New Roman" w:eastAsia="Times New Roman" w:hAnsi="Times New Roman" w:cs="Times New Roman"/>
        </w:rPr>
        <w:t xml:space="preserve">classifies </w:t>
      </w:r>
      <w:r w:rsidR="1E74CC2C" w:rsidRPr="1C6E52B5">
        <w:rPr>
          <w:rFonts w:ascii="Times New Roman" w:eastAsia="Times New Roman" w:hAnsi="Times New Roman" w:cs="Times New Roman"/>
        </w:rPr>
        <w:t>avalanches</w:t>
      </w:r>
      <w:r w:rsidR="1E74CC2C" w:rsidRPr="56E63A70">
        <w:rPr>
          <w:rFonts w:ascii="Times New Roman" w:eastAsia="Times New Roman" w:hAnsi="Times New Roman" w:cs="Times New Roman"/>
        </w:rPr>
        <w:t xml:space="preserve"> by type/severity</w:t>
      </w:r>
      <w:r w:rsidR="1E74CC2C" w:rsidRPr="56E63A70">
        <w:rPr>
          <w:rFonts w:ascii="Times New Roman" w:eastAsia="Times New Roman" w:hAnsi="Times New Roman" w:cs="Times New Roman"/>
          <w:i/>
          <w:iCs/>
        </w:rPr>
        <w:t>.</w:t>
      </w:r>
      <w:r w:rsidRPr="6DB1B13C">
        <w:rPr>
          <w:rFonts w:ascii="Times New Roman" w:eastAsia="Times New Roman" w:hAnsi="Times New Roman" w:cs="Times New Roman"/>
          <w:i/>
        </w:rPr>
        <w:t xml:space="preserve"> </w:t>
      </w:r>
      <w:r w:rsidRPr="1C948027">
        <w:rPr>
          <w:rFonts w:ascii="Times New Roman" w:eastAsia="Times New Roman" w:hAnsi="Times New Roman" w:cs="Times New Roman"/>
          <w:i/>
          <w:iCs/>
        </w:rPr>
        <w:t xml:space="preserve">Insolation </w:t>
      </w:r>
      <w:r w:rsidR="777FD190" w:rsidRPr="69ED00DD">
        <w:rPr>
          <w:rFonts w:ascii="Times New Roman" w:eastAsia="Times New Roman" w:hAnsi="Times New Roman" w:cs="Times New Roman"/>
        </w:rPr>
        <w:t>measures</w:t>
      </w:r>
      <w:r w:rsidRPr="69ED00DD">
        <w:rPr>
          <w:rFonts w:ascii="Times New Roman" w:eastAsia="Times New Roman" w:hAnsi="Times New Roman" w:cs="Times New Roman"/>
        </w:rPr>
        <w:t xml:space="preserve"> the </w:t>
      </w:r>
      <w:r w:rsidR="777FD190" w:rsidRPr="69ED00DD">
        <w:rPr>
          <w:rFonts w:ascii="Times New Roman" w:eastAsia="Times New Roman" w:hAnsi="Times New Roman" w:cs="Times New Roman"/>
        </w:rPr>
        <w:t>impact</w:t>
      </w:r>
      <w:r w:rsidRPr="69ED00DD">
        <w:rPr>
          <w:rFonts w:ascii="Times New Roman" w:eastAsia="Times New Roman" w:hAnsi="Times New Roman" w:cs="Times New Roman"/>
        </w:rPr>
        <w:t xml:space="preserve"> of </w:t>
      </w:r>
      <w:r w:rsidR="777FD190" w:rsidRPr="69ED00DD">
        <w:rPr>
          <w:rFonts w:ascii="Times New Roman" w:eastAsia="Times New Roman" w:hAnsi="Times New Roman" w:cs="Times New Roman"/>
        </w:rPr>
        <w:t>solar radiation affecting snow melt</w:t>
      </w:r>
      <w:r w:rsidR="777FD190" w:rsidRPr="1C948027">
        <w:rPr>
          <w:rFonts w:ascii="Times New Roman" w:eastAsia="Times New Roman" w:hAnsi="Times New Roman" w:cs="Times New Roman"/>
          <w:i/>
          <w:iCs/>
        </w:rPr>
        <w:t>.</w:t>
      </w:r>
      <w:r w:rsidRPr="1C948027">
        <w:rPr>
          <w:rFonts w:ascii="Times New Roman" w:eastAsia="Times New Roman" w:hAnsi="Times New Roman" w:cs="Times New Roman"/>
          <w:i/>
        </w:rPr>
        <w:t xml:space="preserve"> </w:t>
      </w:r>
      <w:r w:rsidRPr="69ED00DD">
        <w:rPr>
          <w:rFonts w:ascii="Times New Roman" w:eastAsia="Times New Roman" w:hAnsi="Times New Roman" w:cs="Times New Roman"/>
        </w:rPr>
        <w:t>(EAWS, n.d.; Schweizer et al., 2003; McClung &amp; Schaerer, 2006).</w:t>
      </w:r>
    </w:p>
    <w:p w14:paraId="755C4867" w14:textId="32953F97" w:rsidR="00F41E2E" w:rsidRPr="00445FA5" w:rsidRDefault="637A140C" w:rsidP="22B60934">
      <w:pPr>
        <w:spacing w:before="240" w:after="240"/>
        <w:rPr>
          <w:rFonts w:ascii="Times New Roman" w:eastAsia="Times New Roman" w:hAnsi="Times New Roman" w:cs="Times New Roman"/>
        </w:rPr>
      </w:pPr>
      <w:r w:rsidRPr="22B60934">
        <w:rPr>
          <w:rFonts w:ascii="Times New Roman" w:eastAsia="Times New Roman" w:hAnsi="Times New Roman" w:cs="Times New Roman"/>
        </w:rPr>
        <w:t xml:space="preserve">By relating these predictors to </w:t>
      </w:r>
      <w:proofErr w:type="gramStart"/>
      <w:r w:rsidRPr="22B60934">
        <w:rPr>
          <w:rFonts w:ascii="Times New Roman" w:eastAsia="Times New Roman" w:hAnsi="Times New Roman" w:cs="Times New Roman"/>
        </w:rPr>
        <w:t>FAH</w:t>
      </w:r>
      <w:proofErr w:type="gramEnd"/>
      <w:r w:rsidRPr="22B60934">
        <w:rPr>
          <w:rFonts w:ascii="Times New Roman" w:eastAsia="Times New Roman" w:hAnsi="Times New Roman" w:cs="Times New Roman"/>
        </w:rPr>
        <w:t xml:space="preserve"> the model can learn recurrent, non-linear patterns. It highlights situations where higher hazard is more likely, so forecasters can focus their checks and make cleaner day-to-day calls (EAWS, n.d.; SAIS, n.d.).</w:t>
      </w:r>
    </w:p>
    <w:p w14:paraId="54FCFAE2" w14:textId="711ACF96" w:rsidR="00F41E2E" w:rsidRPr="00445FA5" w:rsidRDefault="00F41E2E" w:rsidP="629E4167">
      <w:pPr>
        <w:spacing w:before="240" w:after="240"/>
        <w:rPr>
          <w:rFonts w:ascii="Times New Roman" w:eastAsia="Times New Roman" w:hAnsi="Times New Roman" w:cs="Times New Roman"/>
        </w:rPr>
      </w:pPr>
    </w:p>
    <w:p w14:paraId="34A2D5AF" w14:textId="6D2797DA" w:rsidR="00F41E2E" w:rsidRPr="00445FA5" w:rsidRDefault="637A140C" w:rsidP="22B60934">
      <w:pPr>
        <w:jc w:val="both"/>
        <w:rPr>
          <w:rFonts w:ascii="Times New Roman" w:eastAsia="Times New Roman" w:hAnsi="Times New Roman" w:cs="Times New Roman"/>
          <w:b/>
          <w:bCs/>
          <w:sz w:val="28"/>
          <w:szCs w:val="28"/>
        </w:rPr>
      </w:pPr>
      <w:r w:rsidRPr="22B60934">
        <w:rPr>
          <w:rFonts w:ascii="Times New Roman" w:eastAsia="Times New Roman" w:hAnsi="Times New Roman" w:cs="Times New Roman"/>
          <w:b/>
          <w:bCs/>
          <w:sz w:val="28"/>
          <w:szCs w:val="28"/>
        </w:rPr>
        <w:lastRenderedPageBreak/>
        <w:t>Methodology</w:t>
      </w:r>
    </w:p>
    <w:p w14:paraId="0058C6D0" w14:textId="408210B2" w:rsidR="00F41E2E" w:rsidRPr="00445FA5" w:rsidRDefault="34B2B572" w:rsidP="00FA589C">
      <w:pPr>
        <w:jc w:val="both"/>
        <w:rPr>
          <w:rFonts w:ascii="Times New Roman" w:eastAsia="Times New Roman" w:hAnsi="Times New Roman" w:cs="Times New Roman"/>
        </w:rPr>
      </w:pPr>
      <w:r w:rsidRPr="0B7510F8">
        <w:rPr>
          <w:rFonts w:ascii="Times New Roman" w:eastAsia="Times New Roman" w:hAnsi="Times New Roman" w:cs="Times New Roman"/>
        </w:rPr>
        <w:t xml:space="preserve">This research builds a supervised, ordinal-aware classification pipeline to predict next-day Forecast Avalanche Hazard (FAH) from the operational SAIS records. The end-to-end workflow was implemented in R and organized into clearly defined stages—data auditing, preprocessing, feature engineering, imputation, encoding, feature selection, data splitting and class rebalancing, neural-network </w:t>
      </w:r>
      <w:proofErr w:type="spellStart"/>
      <w:r w:rsidRPr="0B7510F8">
        <w:rPr>
          <w:rFonts w:ascii="Times New Roman" w:eastAsia="Times New Roman" w:hAnsi="Times New Roman" w:cs="Times New Roman"/>
        </w:rPr>
        <w:t>modeling</w:t>
      </w:r>
      <w:proofErr w:type="spellEnd"/>
      <w:r w:rsidRPr="0B7510F8">
        <w:rPr>
          <w:rFonts w:ascii="Times New Roman" w:eastAsia="Times New Roman" w:hAnsi="Times New Roman" w:cs="Times New Roman"/>
        </w:rPr>
        <w:t xml:space="preserve">, and evaluation. Reproducibility is enforced via </w:t>
      </w:r>
      <w:proofErr w:type="spellStart"/>
      <w:proofErr w:type="gramStart"/>
      <w:r w:rsidRPr="0B7510F8">
        <w:rPr>
          <w:rFonts w:ascii="Times New Roman" w:eastAsia="Times New Roman" w:hAnsi="Times New Roman" w:cs="Times New Roman"/>
          <w:i/>
          <w:iCs/>
          <w:sz w:val="20"/>
          <w:szCs w:val="20"/>
        </w:rPr>
        <w:t>set.seed</w:t>
      </w:r>
      <w:proofErr w:type="spellEnd"/>
      <w:proofErr w:type="gramEnd"/>
      <w:r w:rsidRPr="0B7510F8">
        <w:rPr>
          <w:rFonts w:ascii="Times New Roman" w:eastAsia="Times New Roman" w:hAnsi="Times New Roman" w:cs="Times New Roman"/>
          <w:i/>
          <w:iCs/>
          <w:sz w:val="20"/>
          <w:szCs w:val="20"/>
        </w:rPr>
        <w:t>(42)</w:t>
      </w:r>
      <w:r w:rsidRPr="0B7510F8">
        <w:rPr>
          <w:rFonts w:ascii="Times New Roman" w:eastAsia="Times New Roman" w:hAnsi="Times New Roman" w:cs="Times New Roman"/>
        </w:rPr>
        <w:t xml:space="preserve"> and some of the core libraries include </w:t>
      </w:r>
      <w:proofErr w:type="spellStart"/>
      <w:r w:rsidRPr="0B7510F8">
        <w:rPr>
          <w:rFonts w:ascii="Times New Roman" w:eastAsia="Times New Roman" w:hAnsi="Times New Roman" w:cs="Times New Roman"/>
          <w:i/>
          <w:iCs/>
          <w:sz w:val="20"/>
          <w:szCs w:val="20"/>
        </w:rPr>
        <w:t>tidyverse</w:t>
      </w:r>
      <w:proofErr w:type="spellEnd"/>
      <w:r w:rsidRPr="0B7510F8">
        <w:rPr>
          <w:rFonts w:ascii="Times New Roman" w:eastAsia="Times New Roman" w:hAnsi="Times New Roman" w:cs="Times New Roman"/>
          <w:i/>
          <w:iCs/>
        </w:rPr>
        <w:t xml:space="preserve"> </w:t>
      </w:r>
      <w:r w:rsidRPr="0B7510F8">
        <w:rPr>
          <w:rFonts w:ascii="Times New Roman" w:eastAsia="Times New Roman" w:hAnsi="Times New Roman" w:cs="Times New Roman"/>
        </w:rPr>
        <w:t xml:space="preserve">for data wrangling, </w:t>
      </w:r>
      <w:r w:rsidRPr="0B7510F8">
        <w:rPr>
          <w:rFonts w:ascii="Times New Roman" w:eastAsia="Times New Roman" w:hAnsi="Times New Roman" w:cs="Times New Roman"/>
          <w:i/>
          <w:iCs/>
          <w:sz w:val="20"/>
          <w:szCs w:val="20"/>
        </w:rPr>
        <w:t>caret</w:t>
      </w:r>
      <w:r w:rsidRPr="0B7510F8">
        <w:rPr>
          <w:rFonts w:ascii="Times New Roman" w:eastAsia="Times New Roman" w:hAnsi="Times New Roman" w:cs="Times New Roman"/>
        </w:rPr>
        <w:t xml:space="preserve"> for preprocessing/splitting, </w:t>
      </w:r>
      <w:proofErr w:type="spellStart"/>
      <w:r w:rsidRPr="0B7510F8">
        <w:rPr>
          <w:rFonts w:ascii="Times New Roman" w:eastAsia="Times New Roman" w:hAnsi="Times New Roman" w:cs="Times New Roman"/>
          <w:i/>
          <w:iCs/>
          <w:sz w:val="20"/>
          <w:szCs w:val="20"/>
        </w:rPr>
        <w:t>glmnet</w:t>
      </w:r>
      <w:proofErr w:type="spellEnd"/>
      <w:r w:rsidRPr="0B7510F8">
        <w:rPr>
          <w:rFonts w:ascii="Times New Roman" w:eastAsia="Times New Roman" w:hAnsi="Times New Roman" w:cs="Times New Roman"/>
          <w:i/>
          <w:iCs/>
        </w:rPr>
        <w:t>/</w:t>
      </w:r>
      <w:proofErr w:type="spellStart"/>
      <w:r w:rsidRPr="0B7510F8">
        <w:rPr>
          <w:rFonts w:ascii="Times New Roman" w:eastAsia="Times New Roman" w:hAnsi="Times New Roman" w:cs="Times New Roman"/>
          <w:i/>
          <w:iCs/>
          <w:sz w:val="20"/>
          <w:szCs w:val="20"/>
        </w:rPr>
        <w:t>randomForest</w:t>
      </w:r>
      <w:proofErr w:type="spellEnd"/>
      <w:r w:rsidRPr="0B7510F8">
        <w:rPr>
          <w:rFonts w:ascii="Times New Roman" w:eastAsia="Times New Roman" w:hAnsi="Times New Roman" w:cs="Times New Roman"/>
        </w:rPr>
        <w:t xml:space="preserve"> for feature selection signals, </w:t>
      </w:r>
      <w:r w:rsidRPr="0B7510F8">
        <w:rPr>
          <w:rFonts w:ascii="Times New Roman" w:eastAsia="Times New Roman" w:hAnsi="Times New Roman" w:cs="Times New Roman"/>
          <w:i/>
          <w:iCs/>
          <w:sz w:val="20"/>
          <w:szCs w:val="20"/>
        </w:rPr>
        <w:t>ROSE</w:t>
      </w:r>
      <w:r w:rsidRPr="0B7510F8">
        <w:rPr>
          <w:rFonts w:ascii="Times New Roman" w:eastAsia="Times New Roman" w:hAnsi="Times New Roman" w:cs="Times New Roman"/>
        </w:rPr>
        <w:t xml:space="preserve"> for class balancing, and </w:t>
      </w:r>
      <w:r w:rsidRPr="0B7510F8">
        <w:rPr>
          <w:rFonts w:ascii="Times New Roman" w:eastAsia="Times New Roman" w:hAnsi="Times New Roman" w:cs="Times New Roman"/>
          <w:i/>
          <w:iCs/>
          <w:sz w:val="20"/>
          <w:szCs w:val="20"/>
        </w:rPr>
        <w:t>keras3</w:t>
      </w:r>
      <w:r w:rsidRPr="0B7510F8">
        <w:rPr>
          <w:rFonts w:ascii="Times New Roman" w:eastAsia="Times New Roman" w:hAnsi="Times New Roman" w:cs="Times New Roman"/>
          <w:i/>
          <w:iCs/>
        </w:rPr>
        <w:t>/</w:t>
      </w:r>
      <w:proofErr w:type="spellStart"/>
      <w:r w:rsidRPr="0B7510F8">
        <w:rPr>
          <w:rFonts w:ascii="Times New Roman" w:eastAsia="Times New Roman" w:hAnsi="Times New Roman" w:cs="Times New Roman"/>
          <w:i/>
          <w:iCs/>
          <w:sz w:val="20"/>
          <w:szCs w:val="20"/>
        </w:rPr>
        <w:t>tensorflow</w:t>
      </w:r>
      <w:proofErr w:type="spellEnd"/>
      <w:r w:rsidRPr="0B7510F8">
        <w:rPr>
          <w:rFonts w:ascii="Times New Roman" w:eastAsia="Times New Roman" w:hAnsi="Times New Roman" w:cs="Times New Roman"/>
        </w:rPr>
        <w:t xml:space="preserve"> for model training.</w:t>
      </w:r>
    </w:p>
    <w:p w14:paraId="5DB43FAC" w14:textId="07DCDBC4" w:rsidR="00F41E2E" w:rsidRPr="00445FA5" w:rsidRDefault="637A140C" w:rsidP="22B60934">
      <w:pPr>
        <w:jc w:val="both"/>
        <w:rPr>
          <w:rFonts w:ascii="Times New Roman" w:eastAsia="Times New Roman" w:hAnsi="Times New Roman" w:cs="Times New Roman"/>
        </w:rPr>
      </w:pPr>
      <w:r w:rsidRPr="22B60934">
        <w:rPr>
          <w:rFonts w:ascii="Times New Roman" w:eastAsia="Times New Roman" w:hAnsi="Times New Roman" w:cs="Times New Roman"/>
        </w:rPr>
        <w:t>We used large language models (LLMs) to accelerate routine coding tasks. Each team member supplied an LLM with a structured brief (data schema, variable descriptions, target definition, leakage constraints, evaluation metrics) to draft boilerplate R code for preprocessing, imputation functions, model scaffolding (keras3), and plotting. To promote diversity of ideas and reduce single-model bias, different teammates intentionally used different LLMs. This use of LLMs sped up drafting, but final code, methodological choices, and validation remained human-curated.</w:t>
      </w:r>
    </w:p>
    <w:p w14:paraId="09816478" w14:textId="4447A751" w:rsidR="00F41E2E" w:rsidRDefault="637A140C" w:rsidP="22B60934">
      <w:pPr>
        <w:jc w:val="both"/>
        <w:rPr>
          <w:rFonts w:ascii="Times New Roman" w:eastAsia="Times New Roman" w:hAnsi="Times New Roman" w:cs="Times New Roman"/>
          <w:b/>
          <w:bCs/>
          <w:sz w:val="28"/>
          <w:szCs w:val="28"/>
        </w:rPr>
      </w:pPr>
      <w:r w:rsidRPr="22B60934">
        <w:rPr>
          <w:rFonts w:ascii="Times New Roman" w:eastAsia="Times New Roman" w:hAnsi="Times New Roman" w:cs="Times New Roman"/>
          <w:b/>
          <w:bCs/>
          <w:sz w:val="28"/>
          <w:szCs w:val="28"/>
        </w:rPr>
        <w:t>EDA</w:t>
      </w:r>
    </w:p>
    <w:p w14:paraId="5F973088" w14:textId="5C10474F" w:rsidR="00F61356" w:rsidRPr="00445FA5" w:rsidRDefault="00F61356" w:rsidP="22B60934">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Subsection: </w:t>
      </w:r>
      <w:r w:rsidR="008016A3">
        <w:rPr>
          <w:rFonts w:ascii="Times New Roman" w:eastAsia="Times New Roman" w:hAnsi="Times New Roman" w:cs="Times New Roman"/>
          <w:b/>
          <w:bCs/>
          <w:sz w:val="28"/>
          <w:szCs w:val="28"/>
        </w:rPr>
        <w:t>Target Variable Distribution</w:t>
      </w:r>
    </w:p>
    <w:p w14:paraId="6414AE12" w14:textId="6534AD36" w:rsidR="00F41E2E" w:rsidRPr="00445FA5" w:rsidRDefault="00CB77F7" w:rsidP="00FA589C">
      <w:pPr>
        <w:spacing w:before="240" w:after="240"/>
        <w:jc w:val="both"/>
        <w:rPr>
          <w:rFonts w:ascii="Times New Roman" w:eastAsia="Times New Roman" w:hAnsi="Times New Roman" w:cs="Times New Roman"/>
        </w:rPr>
      </w:pPr>
      <w:r>
        <w:rPr>
          <w:noProof/>
        </w:rPr>
        <w:drawing>
          <wp:inline distT="0" distB="0" distL="0" distR="0" wp14:anchorId="524A60EE" wp14:editId="2D60348C">
            <wp:extent cx="3048000" cy="1880774"/>
            <wp:effectExtent l="0" t="0" r="0" b="5715"/>
            <wp:docPr id="682288740" name="Picture 3"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88740" name="Picture 3" descr="A graph of different colored squar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062455" cy="1889694"/>
                    </a:xfrm>
                    <a:prstGeom prst="rect">
                      <a:avLst/>
                    </a:prstGeom>
                  </pic:spPr>
                </pic:pic>
              </a:graphicData>
            </a:graphic>
          </wp:inline>
        </w:drawing>
      </w:r>
      <w:r w:rsidR="34B2B572" w:rsidRPr="0B7510F8">
        <w:rPr>
          <w:rFonts w:ascii="Times New Roman" w:eastAsia="Times New Roman" w:hAnsi="Times New Roman" w:cs="Times New Roman"/>
        </w:rPr>
        <w:t xml:space="preserve"> </w:t>
      </w:r>
      <w:r w:rsidR="000B484E">
        <w:rPr>
          <w:rFonts w:ascii="Times New Roman" w:eastAsia="Times New Roman" w:hAnsi="Times New Roman" w:cs="Times New Roman"/>
          <w:noProof/>
        </w:rPr>
        <w:drawing>
          <wp:inline distT="0" distB="0" distL="0" distR="0" wp14:anchorId="30E5E129" wp14:editId="1BEA5AB0">
            <wp:extent cx="2626228" cy="1620520"/>
            <wp:effectExtent l="0" t="0" r="3175" b="0"/>
            <wp:docPr id="69196545" name="Picture 4"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6545" name="Picture 4" descr="A pie chart with text on i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8656" cy="1622018"/>
                    </a:xfrm>
                    <a:prstGeom prst="rect">
                      <a:avLst/>
                    </a:prstGeom>
                  </pic:spPr>
                </pic:pic>
              </a:graphicData>
            </a:graphic>
          </wp:inline>
        </w:drawing>
      </w:r>
    </w:p>
    <w:p w14:paraId="5F10043D" w14:textId="778793AC" w:rsidR="00F41E2E" w:rsidRPr="00445FA5" w:rsidRDefault="34B2B572" w:rsidP="00FA589C">
      <w:pPr>
        <w:spacing w:before="240" w:after="240"/>
        <w:jc w:val="both"/>
        <w:rPr>
          <w:rFonts w:ascii="Times New Roman" w:eastAsia="Times New Roman" w:hAnsi="Times New Roman" w:cs="Times New Roman"/>
        </w:rPr>
      </w:pPr>
      <w:r w:rsidRPr="0B7510F8">
        <w:rPr>
          <w:rFonts w:ascii="Times New Roman" w:eastAsia="Times New Roman" w:hAnsi="Times New Roman" w:cs="Times New Roman"/>
        </w:rPr>
        <w:t xml:space="preserve"> </w:t>
      </w:r>
    </w:p>
    <w:p w14:paraId="3A0CD7A2" w14:textId="56BD18CF" w:rsidR="00A5357F" w:rsidRDefault="00A5357F" w:rsidP="00A5357F">
      <w:pPr>
        <w:spacing w:before="240" w:after="240"/>
        <w:jc w:val="both"/>
        <w:rPr>
          <w:rFonts w:ascii="Times New Roman" w:eastAsia="Times New Roman" w:hAnsi="Times New Roman" w:cs="Times New Roman"/>
          <w:lang w:val="en-GB"/>
        </w:rPr>
      </w:pPr>
      <w:r w:rsidRPr="00A5357F">
        <w:rPr>
          <w:rFonts w:ascii="Times New Roman" w:eastAsia="Times New Roman" w:hAnsi="Times New Roman" w:cs="Times New Roman"/>
          <w:lang w:val="en-GB"/>
        </w:rPr>
        <w:t xml:space="preserve">From Figures X and Y above, we observe that the FAH target variable exhibits severe class imbalance, with safer classes dominating the distribution: Low (≈32.5%) and Moderate (≈30.7%) together account for ≈63% of observations, while Considerable- is moderately represented (≈23.6%). In contrast, the higher-risk classes—Considerable+ (≈8.8%) and especially High (≈4.4%)—are rare. This skew implies that a model could achieve high overall accuracy by </w:t>
      </w:r>
      <w:proofErr w:type="spellStart"/>
      <w:r w:rsidRPr="00A5357F">
        <w:rPr>
          <w:rFonts w:ascii="Times New Roman" w:eastAsia="Times New Roman" w:hAnsi="Times New Roman" w:cs="Times New Roman"/>
          <w:lang w:val="en-GB"/>
        </w:rPr>
        <w:t>favoring</w:t>
      </w:r>
      <w:proofErr w:type="spellEnd"/>
      <w:r w:rsidRPr="00A5357F">
        <w:rPr>
          <w:rFonts w:ascii="Times New Roman" w:eastAsia="Times New Roman" w:hAnsi="Times New Roman" w:cs="Times New Roman"/>
          <w:lang w:val="en-GB"/>
        </w:rPr>
        <w:t xml:space="preserve"> common classes while failing to detect infrequent but critical high-hazard events. To mitigate this, we employ ROSE balancing during training and prioritize macro-averaged metrics alongside high-risk class recall in evaluation.</w:t>
      </w:r>
    </w:p>
    <w:p w14:paraId="115201CC" w14:textId="7D0E0DE4" w:rsidR="008016A3" w:rsidRPr="00445FA5" w:rsidRDefault="008016A3" w:rsidP="008016A3">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Subsection: Missing Data</w:t>
      </w:r>
      <w:r w:rsidR="00D269D7">
        <w:rPr>
          <w:rFonts w:ascii="Times New Roman" w:eastAsia="Times New Roman" w:hAnsi="Times New Roman" w:cs="Times New Roman"/>
          <w:b/>
          <w:bCs/>
          <w:sz w:val="28"/>
          <w:szCs w:val="28"/>
        </w:rPr>
        <w:t xml:space="preserve"> Analysis</w:t>
      </w:r>
    </w:p>
    <w:p w14:paraId="148A1B9D" w14:textId="77777777" w:rsidR="008016A3" w:rsidRPr="00A5357F" w:rsidRDefault="008016A3" w:rsidP="00A5357F">
      <w:pPr>
        <w:spacing w:before="240" w:after="240"/>
        <w:jc w:val="both"/>
        <w:rPr>
          <w:rFonts w:ascii="Times New Roman" w:eastAsia="Times New Roman" w:hAnsi="Times New Roman" w:cs="Times New Roman"/>
          <w:lang w:val="en-GB"/>
        </w:rPr>
      </w:pPr>
    </w:p>
    <w:p w14:paraId="53CC5C42" w14:textId="54330917" w:rsidR="00F41E2E" w:rsidRPr="00445FA5" w:rsidRDefault="00E618C8" w:rsidP="00FA589C">
      <w:pPr>
        <w:spacing w:before="240" w:after="240"/>
        <w:jc w:val="both"/>
      </w:pPr>
      <w:r>
        <w:rPr>
          <w:noProof/>
        </w:rPr>
        <w:drawing>
          <wp:inline distT="0" distB="0" distL="0" distR="0" wp14:anchorId="0799C43C" wp14:editId="24892412">
            <wp:extent cx="3936134" cy="2432050"/>
            <wp:effectExtent l="0" t="0" r="7620" b="6350"/>
            <wp:docPr id="160546808" name="Picture 7"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808" name="Picture 7" descr="A graph of a number of objec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41419" cy="2435315"/>
                    </a:xfrm>
                    <a:prstGeom prst="rect">
                      <a:avLst/>
                    </a:prstGeom>
                  </pic:spPr>
                </pic:pic>
              </a:graphicData>
            </a:graphic>
          </wp:inline>
        </w:drawing>
      </w:r>
    </w:p>
    <w:p w14:paraId="2E34CB3E" w14:textId="2D23B4E9" w:rsidR="00F41E2E" w:rsidRPr="00445FA5" w:rsidRDefault="34B2B572" w:rsidP="00FA589C">
      <w:pPr>
        <w:spacing w:before="240" w:after="240"/>
        <w:jc w:val="both"/>
        <w:rPr>
          <w:rFonts w:ascii="Times New Roman" w:eastAsia="Times New Roman" w:hAnsi="Times New Roman" w:cs="Times New Roman"/>
        </w:rPr>
      </w:pPr>
      <w:r w:rsidRPr="0B7510F8">
        <w:rPr>
          <w:rFonts w:ascii="Times New Roman" w:eastAsia="Times New Roman" w:hAnsi="Times New Roman" w:cs="Times New Roman"/>
        </w:rPr>
        <w:t xml:space="preserve"> </w:t>
      </w:r>
    </w:p>
    <w:p w14:paraId="76D32D9C" w14:textId="5172D16E" w:rsidR="00AC25A1" w:rsidRPr="000810FC" w:rsidRDefault="00C66374" w:rsidP="22B60934">
      <w:pPr>
        <w:jc w:val="both"/>
        <w:rPr>
          <w:rFonts w:ascii="Times New Roman" w:eastAsia="Times New Roman" w:hAnsi="Times New Roman" w:cs="Times New Roman"/>
        </w:rPr>
      </w:pPr>
      <w:r w:rsidRPr="00C66374">
        <w:rPr>
          <w:rFonts w:ascii="Times New Roman" w:eastAsia="Times New Roman" w:hAnsi="Times New Roman" w:cs="Times New Roman"/>
          <w:lang w:val="en-GB"/>
        </w:rPr>
        <w:t xml:space="preserve">From </w:t>
      </w:r>
      <w:r w:rsidRPr="00C66374">
        <w:rPr>
          <w:rFonts w:ascii="Times New Roman" w:eastAsia="Times New Roman" w:hAnsi="Times New Roman" w:cs="Times New Roman"/>
          <w:highlight w:val="yellow"/>
          <w:lang w:val="en-GB"/>
        </w:rPr>
        <w:t>Figure X above</w:t>
      </w:r>
      <w:r w:rsidRPr="00C66374">
        <w:rPr>
          <w:rFonts w:ascii="Times New Roman" w:eastAsia="Times New Roman" w:hAnsi="Times New Roman" w:cs="Times New Roman"/>
          <w:lang w:val="en-GB"/>
        </w:rPr>
        <w:t xml:space="preserve">, the missing data diagnostics reveal that </w:t>
      </w:r>
      <w:proofErr w:type="spellStart"/>
      <w:r w:rsidRPr="00C66374">
        <w:rPr>
          <w:rFonts w:ascii="Times New Roman" w:eastAsia="Times New Roman" w:hAnsi="Times New Roman" w:cs="Times New Roman"/>
          <w:lang w:val="en-GB"/>
        </w:rPr>
        <w:t>AV_Cat</w:t>
      </w:r>
      <w:proofErr w:type="spellEnd"/>
      <w:r w:rsidRPr="00C66374">
        <w:rPr>
          <w:rFonts w:ascii="Times New Roman" w:eastAsia="Times New Roman" w:hAnsi="Times New Roman" w:cs="Times New Roman"/>
          <w:lang w:val="en-GB"/>
        </w:rPr>
        <w:t xml:space="preserve"> and </w:t>
      </w:r>
      <w:proofErr w:type="spellStart"/>
      <w:r w:rsidRPr="00C66374">
        <w:rPr>
          <w:rFonts w:ascii="Times New Roman" w:eastAsia="Times New Roman" w:hAnsi="Times New Roman" w:cs="Times New Roman"/>
          <w:lang w:val="en-GB"/>
        </w:rPr>
        <w:t>Ski_Pen</w:t>
      </w:r>
      <w:proofErr w:type="spellEnd"/>
      <w:r w:rsidRPr="00C66374">
        <w:rPr>
          <w:rFonts w:ascii="Times New Roman" w:eastAsia="Times New Roman" w:hAnsi="Times New Roman" w:cs="Times New Roman"/>
          <w:lang w:val="en-GB"/>
        </w:rPr>
        <w:t xml:space="preserve"> exhibit the highest gaps (≈20%+), prompting their removal from the dataset during preprocessing. Following these, a cluster of snowpack microstructure and condition variables (e.g., Crystals, Wetness, </w:t>
      </w:r>
      <w:proofErr w:type="spellStart"/>
      <w:proofErr w:type="gramStart"/>
      <w:r w:rsidRPr="00C66374">
        <w:rPr>
          <w:rFonts w:ascii="Times New Roman" w:eastAsia="Times New Roman" w:hAnsi="Times New Roman" w:cs="Times New Roman"/>
          <w:lang w:val="en-GB"/>
        </w:rPr>
        <w:t>No</w:t>
      </w:r>
      <w:proofErr w:type="gramEnd"/>
      <w:r w:rsidRPr="00C66374">
        <w:rPr>
          <w:rFonts w:ascii="Times New Roman" w:eastAsia="Times New Roman" w:hAnsi="Times New Roman" w:cs="Times New Roman"/>
          <w:lang w:val="en-GB"/>
        </w:rPr>
        <w:t>_Settle</w:t>
      </w:r>
      <w:proofErr w:type="spellEnd"/>
      <w:r w:rsidRPr="00C66374">
        <w:rPr>
          <w:rFonts w:ascii="Times New Roman" w:eastAsia="Times New Roman" w:hAnsi="Times New Roman" w:cs="Times New Roman"/>
          <w:lang w:val="en-GB"/>
        </w:rPr>
        <w:t>) show moderate missingness, alongside certain wind-direction and temperature fields.</w:t>
      </w:r>
      <w:r>
        <w:rPr>
          <w:rFonts w:ascii="Times New Roman" w:eastAsia="Times New Roman" w:hAnsi="Times New Roman" w:cs="Times New Roman"/>
          <w:lang w:val="en-GB"/>
        </w:rPr>
        <w:t xml:space="preserve"> </w:t>
      </w:r>
      <w:r w:rsidR="001B4142">
        <w:rPr>
          <w:rFonts w:ascii="Times New Roman" w:eastAsia="Times New Roman" w:hAnsi="Times New Roman" w:cs="Times New Roman"/>
        </w:rPr>
        <w:t xml:space="preserve">The target variable </w:t>
      </w:r>
      <w:r w:rsidR="4D0D5262" w:rsidRPr="22B60934">
        <w:rPr>
          <w:rFonts w:ascii="Times New Roman" w:eastAsia="Times New Roman" w:hAnsi="Times New Roman" w:cs="Times New Roman"/>
          <w:i/>
          <w:iCs/>
        </w:rPr>
        <w:t>FAH</w:t>
      </w:r>
      <w:r w:rsidR="4D0D5262" w:rsidRPr="22B60934">
        <w:rPr>
          <w:rFonts w:ascii="Times New Roman" w:eastAsia="Times New Roman" w:hAnsi="Times New Roman" w:cs="Times New Roman"/>
        </w:rPr>
        <w:t xml:space="preserve"> has negligible missingness, </w:t>
      </w:r>
      <w:r w:rsidR="001B4142">
        <w:rPr>
          <w:rFonts w:ascii="Times New Roman" w:eastAsia="Times New Roman" w:hAnsi="Times New Roman" w:cs="Times New Roman"/>
        </w:rPr>
        <w:t xml:space="preserve">likely due to operational teams making inferences when </w:t>
      </w:r>
      <w:r w:rsidR="003A6D8A">
        <w:rPr>
          <w:rFonts w:ascii="Times New Roman" w:eastAsia="Times New Roman" w:hAnsi="Times New Roman" w:cs="Times New Roman"/>
        </w:rPr>
        <w:t>weather conditions do not allow for some metrics to be captured.</w:t>
      </w:r>
    </w:p>
    <w:p w14:paraId="41ABAA78" w14:textId="65E1AC47" w:rsidR="008016A3" w:rsidRPr="00445FA5" w:rsidRDefault="008016A3" w:rsidP="008016A3">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Subsection: Temporal Analysis</w:t>
      </w:r>
    </w:p>
    <w:p w14:paraId="54210FD6" w14:textId="2442CD13" w:rsidR="00574C1F" w:rsidRDefault="00574C1F" w:rsidP="22B60934">
      <w:pPr>
        <w:jc w:val="both"/>
        <w:rPr>
          <w:rFonts w:ascii="Times New Roman" w:eastAsia="Times New Roman" w:hAnsi="Times New Roman" w:cs="Times New Roman"/>
        </w:rPr>
      </w:pPr>
    </w:p>
    <w:p w14:paraId="67328733" w14:textId="5049D76D" w:rsidR="00574C1F" w:rsidRDefault="00574C1F" w:rsidP="22B60934">
      <w:pPr>
        <w:jc w:val="both"/>
        <w:rPr>
          <w:rFonts w:ascii="Times New Roman" w:eastAsia="Times New Roman" w:hAnsi="Times New Roman" w:cs="Times New Roman"/>
        </w:rPr>
      </w:pPr>
    </w:p>
    <w:p w14:paraId="776DF7BA" w14:textId="588AA8D5" w:rsidR="00574C1F" w:rsidRDefault="00574C1F" w:rsidP="22B60934">
      <w:pPr>
        <w:jc w:val="both"/>
        <w:rPr>
          <w:rFonts w:ascii="Times New Roman" w:eastAsia="Times New Roman" w:hAnsi="Times New Roman" w:cs="Times New Roman"/>
        </w:rPr>
      </w:pPr>
    </w:p>
    <w:p w14:paraId="7CC7F980" w14:textId="553A4368" w:rsidR="00574C1F" w:rsidRDefault="00574C1F" w:rsidP="22B60934">
      <w:pPr>
        <w:jc w:val="both"/>
        <w:rPr>
          <w:rFonts w:ascii="Times New Roman" w:eastAsia="Times New Roman" w:hAnsi="Times New Roman" w:cs="Times New Roman"/>
        </w:rPr>
      </w:pPr>
    </w:p>
    <w:p w14:paraId="60E23F92" w14:textId="1F4F5E64" w:rsidR="00574C1F" w:rsidRDefault="00574C1F" w:rsidP="22B60934">
      <w:pPr>
        <w:jc w:val="both"/>
        <w:rPr>
          <w:rFonts w:ascii="Times New Roman" w:eastAsia="Times New Roman" w:hAnsi="Times New Roman" w:cs="Times New Roman"/>
        </w:rPr>
      </w:pPr>
    </w:p>
    <w:p w14:paraId="35DE9504" w14:textId="0186CBE8" w:rsidR="00574C1F" w:rsidRDefault="00C0404C" w:rsidP="22B60934">
      <w:pPr>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2B492C91" wp14:editId="5C50465A">
            <wp:extent cx="5004954" cy="3092450"/>
            <wp:effectExtent l="0" t="0" r="5715" b="0"/>
            <wp:docPr id="289375303" name="Picture 8" descr="A group of blue and red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75303" name="Picture 8" descr="A group of blue and red graph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09126" cy="3095028"/>
                    </a:xfrm>
                    <a:prstGeom prst="rect">
                      <a:avLst/>
                    </a:prstGeom>
                  </pic:spPr>
                </pic:pic>
              </a:graphicData>
            </a:graphic>
          </wp:inline>
        </w:drawing>
      </w:r>
    </w:p>
    <w:p w14:paraId="2F7A58AB" w14:textId="4A23221F" w:rsidR="00574C1F" w:rsidRDefault="4D0D5262" w:rsidP="22B60934">
      <w:pPr>
        <w:jc w:val="both"/>
        <w:rPr>
          <w:rFonts w:ascii="Times New Roman" w:eastAsia="Times New Roman" w:hAnsi="Times New Roman" w:cs="Times New Roman"/>
          <w:color w:val="000000" w:themeColor="text1"/>
        </w:rPr>
      </w:pPr>
      <w:r w:rsidRPr="22B60934">
        <w:rPr>
          <w:rFonts w:ascii="Times New Roman" w:eastAsia="Times New Roman" w:hAnsi="Times New Roman" w:cs="Times New Roman"/>
          <w:color w:val="000000" w:themeColor="text1"/>
        </w:rPr>
        <w:t xml:space="preserve">From the </w:t>
      </w:r>
      <w:r w:rsidRPr="22B60934">
        <w:rPr>
          <w:rFonts w:ascii="Times New Roman" w:eastAsia="Times New Roman" w:hAnsi="Times New Roman" w:cs="Times New Roman"/>
          <w:color w:val="000000" w:themeColor="text1"/>
          <w:highlight w:val="yellow"/>
        </w:rPr>
        <w:t>figure x</w:t>
      </w:r>
      <w:r w:rsidRPr="22B60934">
        <w:rPr>
          <w:rFonts w:ascii="Times New Roman" w:eastAsia="Times New Roman" w:hAnsi="Times New Roman" w:cs="Times New Roman"/>
          <w:color w:val="000000" w:themeColor="text1"/>
        </w:rPr>
        <w:t xml:space="preserve"> above that denotes temporal coverage we can see that the archive spans many winters with stable annual volumes after the early years and a strong seasonal concentration</w:t>
      </w:r>
      <w:r w:rsidRPr="22B60934">
        <w:rPr>
          <w:rFonts w:ascii="Times New Roman" w:eastAsia="Times New Roman" w:hAnsi="Times New Roman" w:cs="Times New Roman"/>
          <w:b/>
          <w:bCs/>
          <w:color w:val="000000" w:themeColor="text1"/>
        </w:rPr>
        <w:t xml:space="preserve"> </w:t>
      </w:r>
      <w:r w:rsidRPr="22B60934">
        <w:rPr>
          <w:rFonts w:ascii="Times New Roman" w:eastAsia="Times New Roman" w:hAnsi="Times New Roman" w:cs="Times New Roman"/>
          <w:color w:val="000000" w:themeColor="text1"/>
        </w:rPr>
        <w:t>in Dec–Mar, tapering in shoulder months and near-zero in summer (as expected). The daily series shows</w:t>
      </w:r>
      <w:r w:rsidR="58005672" w:rsidRPr="4E356ACC">
        <w:rPr>
          <w:rFonts w:ascii="Times New Roman" w:eastAsia="Times New Roman" w:hAnsi="Times New Roman" w:cs="Times New Roman"/>
          <w:color w:val="000000" w:themeColor="text1"/>
        </w:rPr>
        <w:t xml:space="preserve"> a </w:t>
      </w:r>
      <w:r w:rsidR="58005672" w:rsidRPr="3D1A7B0F">
        <w:rPr>
          <w:rFonts w:ascii="Times New Roman" w:eastAsia="Times New Roman" w:hAnsi="Times New Roman" w:cs="Times New Roman"/>
          <w:color w:val="000000" w:themeColor="text1"/>
        </w:rPr>
        <w:t xml:space="preserve">burst of entries followed by </w:t>
      </w:r>
      <w:r w:rsidR="58005672" w:rsidRPr="184CFAC6">
        <w:rPr>
          <w:rFonts w:ascii="Times New Roman" w:eastAsia="Times New Roman" w:hAnsi="Times New Roman" w:cs="Times New Roman"/>
          <w:color w:val="000000" w:themeColor="text1"/>
        </w:rPr>
        <w:t xml:space="preserve">lulls </w:t>
      </w:r>
      <w:r w:rsidR="355D85A0" w:rsidRPr="1346D288">
        <w:rPr>
          <w:rFonts w:ascii="Times New Roman" w:eastAsia="Times New Roman" w:hAnsi="Times New Roman" w:cs="Times New Roman"/>
          <w:color w:val="000000" w:themeColor="text1"/>
        </w:rPr>
        <w:t xml:space="preserve">which tell </w:t>
      </w:r>
      <w:r w:rsidR="355D85A0" w:rsidRPr="155D4C37">
        <w:rPr>
          <w:rFonts w:ascii="Times New Roman" w:eastAsia="Times New Roman" w:hAnsi="Times New Roman" w:cs="Times New Roman"/>
          <w:color w:val="000000" w:themeColor="text1"/>
        </w:rPr>
        <w:t xml:space="preserve">us that </w:t>
      </w:r>
      <w:r w:rsidR="355D85A0" w:rsidRPr="4621BF88">
        <w:rPr>
          <w:rFonts w:ascii="Times New Roman" w:eastAsia="Times New Roman" w:hAnsi="Times New Roman" w:cs="Times New Roman"/>
        </w:rPr>
        <w:t>data arrives</w:t>
      </w:r>
      <w:r w:rsidR="355D85A0" w:rsidRPr="6822B209">
        <w:rPr>
          <w:rFonts w:ascii="Times New Roman" w:eastAsia="Times New Roman" w:hAnsi="Times New Roman" w:cs="Times New Roman"/>
        </w:rPr>
        <w:t xml:space="preserve"> in </w:t>
      </w:r>
      <w:r w:rsidR="355D85A0" w:rsidRPr="68742E9D">
        <w:rPr>
          <w:rFonts w:ascii="Times New Roman" w:eastAsia="Times New Roman" w:hAnsi="Times New Roman" w:cs="Times New Roman"/>
        </w:rPr>
        <w:t>clusters during winter storm cycles</w:t>
      </w:r>
      <w:r w:rsidR="355D85A0" w:rsidRPr="6822B209">
        <w:rPr>
          <w:rFonts w:ascii="Times New Roman" w:eastAsia="Times New Roman" w:hAnsi="Times New Roman" w:cs="Times New Roman"/>
        </w:rPr>
        <w:t xml:space="preserve"> and thin out outside winter</w:t>
      </w:r>
      <w:r w:rsidR="58005672" w:rsidRPr="1504A11A">
        <w:rPr>
          <w:rFonts w:ascii="Times New Roman" w:eastAsia="Times New Roman" w:hAnsi="Times New Roman" w:cs="Times New Roman"/>
          <w:color w:val="000000" w:themeColor="text1"/>
        </w:rPr>
        <w:t>.</w:t>
      </w:r>
      <w:r w:rsidRPr="22B60934">
        <w:rPr>
          <w:rFonts w:ascii="Times New Roman" w:eastAsia="Times New Roman" w:hAnsi="Times New Roman" w:cs="Times New Roman"/>
          <w:color w:val="000000" w:themeColor="text1"/>
        </w:rPr>
        <w:t xml:space="preserve"> </w:t>
      </w:r>
      <w:r w:rsidRPr="026EBF0D">
        <w:rPr>
          <w:rFonts w:ascii="Times New Roman" w:eastAsia="Times New Roman" w:hAnsi="Times New Roman" w:cs="Times New Roman"/>
          <w:color w:val="000000" w:themeColor="text1"/>
        </w:rPr>
        <w:t>These</w:t>
      </w:r>
      <w:r w:rsidRPr="22B60934">
        <w:rPr>
          <w:rFonts w:ascii="Times New Roman" w:eastAsia="Times New Roman" w:hAnsi="Times New Roman" w:cs="Times New Roman"/>
          <w:color w:val="000000" w:themeColor="text1"/>
        </w:rPr>
        <w:t xml:space="preserve"> patterns justify including </w:t>
      </w:r>
      <w:r w:rsidR="00F8196A">
        <w:rPr>
          <w:rFonts w:ascii="Times New Roman" w:eastAsia="Times New Roman" w:hAnsi="Times New Roman" w:cs="Times New Roman"/>
          <w:color w:val="000000" w:themeColor="text1"/>
        </w:rPr>
        <w:t>m</w:t>
      </w:r>
      <w:r w:rsidRPr="22B60934">
        <w:rPr>
          <w:rFonts w:ascii="Times New Roman" w:eastAsia="Times New Roman" w:hAnsi="Times New Roman" w:cs="Times New Roman"/>
          <w:color w:val="000000" w:themeColor="text1"/>
        </w:rPr>
        <w:t>onth/</w:t>
      </w:r>
      <w:r w:rsidR="00F8196A">
        <w:rPr>
          <w:rFonts w:ascii="Times New Roman" w:eastAsia="Times New Roman" w:hAnsi="Times New Roman" w:cs="Times New Roman"/>
          <w:color w:val="000000" w:themeColor="text1"/>
        </w:rPr>
        <w:t>s</w:t>
      </w:r>
      <w:r w:rsidRPr="22B60934">
        <w:rPr>
          <w:rFonts w:ascii="Times New Roman" w:eastAsia="Times New Roman" w:hAnsi="Times New Roman" w:cs="Times New Roman"/>
          <w:color w:val="000000" w:themeColor="text1"/>
        </w:rPr>
        <w:t>eason features and caution against assuming stationarity across years.</w:t>
      </w:r>
    </w:p>
    <w:p w14:paraId="4A191A42" w14:textId="42A20F38" w:rsidR="00574C1F" w:rsidRDefault="00574C1F" w:rsidP="22B60934">
      <w:pPr>
        <w:jc w:val="both"/>
        <w:rPr>
          <w:rFonts w:ascii="Times New Roman" w:eastAsia="Times New Roman" w:hAnsi="Times New Roman" w:cs="Times New Roman"/>
          <w:color w:val="000000" w:themeColor="text1"/>
        </w:rPr>
      </w:pPr>
    </w:p>
    <w:p w14:paraId="16860AB5" w14:textId="27CDCA2F" w:rsidR="00574C1F" w:rsidRDefault="00AA2D74" w:rsidP="22B60934">
      <w:pPr>
        <w:jc w:val="both"/>
      </w:pPr>
      <w:r>
        <w:rPr>
          <w:noProof/>
        </w:rPr>
        <w:drawing>
          <wp:inline distT="0" distB="0" distL="0" distR="0" wp14:anchorId="1CD2280C" wp14:editId="7F085AB1">
            <wp:extent cx="3428241" cy="2115403"/>
            <wp:effectExtent l="0" t="0" r="1270" b="0"/>
            <wp:docPr id="128230401" name="Picture 9"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0401" name="Picture 9" descr="A comparison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41390" cy="2123517"/>
                    </a:xfrm>
                    <a:prstGeom prst="rect">
                      <a:avLst/>
                    </a:prstGeom>
                  </pic:spPr>
                </pic:pic>
              </a:graphicData>
            </a:graphic>
          </wp:inline>
        </w:drawing>
      </w:r>
    </w:p>
    <w:p w14:paraId="790106CD" w14:textId="77777777" w:rsidR="00801AA9" w:rsidRDefault="00801AA9" w:rsidP="22B60934">
      <w:pPr>
        <w:jc w:val="both"/>
        <w:rPr>
          <w:rFonts w:ascii="Aptos" w:eastAsia="Aptos" w:hAnsi="Aptos" w:cs="Aptos"/>
        </w:rPr>
      </w:pPr>
    </w:p>
    <w:p w14:paraId="6AF1C31E" w14:textId="1D825222" w:rsidR="00574C1F" w:rsidRPr="002F36BA" w:rsidRDefault="00801AA9" w:rsidP="22B60934">
      <w:pPr>
        <w:jc w:val="both"/>
        <w:rPr>
          <w:rFonts w:ascii="Aptos" w:eastAsia="Aptos" w:hAnsi="Aptos" w:cs="Aptos"/>
          <w:lang w:val="en-GB"/>
        </w:rPr>
      </w:pPr>
      <w:r w:rsidRPr="00801AA9">
        <w:rPr>
          <w:rFonts w:ascii="Aptos" w:eastAsia="Aptos" w:hAnsi="Aptos" w:cs="Aptos"/>
          <w:lang w:val="en-GB"/>
        </w:rPr>
        <w:t>From Figure X above, which analy</w:t>
      </w:r>
      <w:r w:rsidR="003E5896">
        <w:rPr>
          <w:rFonts w:ascii="Aptos" w:eastAsia="Aptos" w:hAnsi="Aptos" w:cs="Aptos"/>
          <w:lang w:val="en-GB"/>
        </w:rPr>
        <w:t>s</w:t>
      </w:r>
      <w:r w:rsidRPr="00801AA9">
        <w:rPr>
          <w:rFonts w:ascii="Aptos" w:eastAsia="Aptos" w:hAnsi="Aptos" w:cs="Aptos"/>
          <w:lang w:val="en-GB"/>
        </w:rPr>
        <w:t xml:space="preserve">es FAH versus OAH pairs as a verification benchmark for forecast reliability, we observe an overall accuracy of approximately 70–75%. Per-class performance varies notably: accuracy is highest for Low risk (mid-90s%), followed by Moderate (70%), then decreases for Considerable- (60–70%), drops substantially for Considerable+ (35%), and improves slightly for High (~45%). This pattern suggests that forecasters—and by </w:t>
      </w:r>
      <w:r w:rsidRPr="00801AA9">
        <w:rPr>
          <w:rFonts w:ascii="Aptos" w:eastAsia="Aptos" w:hAnsi="Aptos" w:cs="Aptos"/>
          <w:lang w:val="en-GB"/>
        </w:rPr>
        <w:lastRenderedPageBreak/>
        <w:t>extension, predictive models—struggle most with distinguishing adjacent hazard boundaries. Accordingly, our model evaluation emphasizes ordinal metrics such as adjacent accuracy (±1 level), critical-miss rate (underpredicting high risk), and high-risk sensitivity to ensure practical utility in avalanche forecasting.</w:t>
      </w:r>
    </w:p>
    <w:p w14:paraId="66B7AAAF" w14:textId="2A729467" w:rsidR="00574C1F" w:rsidRDefault="24B49754" w:rsidP="22B60934">
      <w:pPr>
        <w:jc w:val="both"/>
        <w:rPr>
          <w:rFonts w:ascii="Times New Roman" w:eastAsia="Times New Roman" w:hAnsi="Times New Roman" w:cs="Times New Roman"/>
          <w:b/>
          <w:bCs/>
        </w:rPr>
      </w:pPr>
      <w:r w:rsidRPr="22B60934">
        <w:rPr>
          <w:rFonts w:ascii="Times New Roman" w:eastAsia="Times New Roman" w:hAnsi="Times New Roman" w:cs="Times New Roman"/>
        </w:rPr>
        <w:t xml:space="preserve">The EDA completed paints a clear operational picture with our target strongly skewed toward Low/Moderate days, so hence a model judged on plain accuracy could look good while failing on the rare but consequential upper hazards. </w:t>
      </w:r>
      <w:r w:rsidR="006D5253">
        <w:rPr>
          <w:rFonts w:ascii="Times New Roman" w:eastAsia="Times New Roman" w:hAnsi="Times New Roman" w:cs="Times New Roman"/>
        </w:rPr>
        <w:t>In the implementation, w</w:t>
      </w:r>
      <w:r w:rsidRPr="22B60934">
        <w:rPr>
          <w:rFonts w:ascii="Times New Roman" w:eastAsia="Times New Roman" w:hAnsi="Times New Roman" w:cs="Times New Roman"/>
        </w:rPr>
        <w:t xml:space="preserve">e therefore look to rebalance the </w:t>
      </w:r>
      <w:r w:rsidRPr="40BF983C">
        <w:rPr>
          <w:rFonts w:ascii="Times New Roman" w:eastAsia="Times New Roman" w:hAnsi="Times New Roman" w:cs="Times New Roman"/>
        </w:rPr>
        <w:t>training</w:t>
      </w:r>
      <w:r w:rsidRPr="22B60934">
        <w:rPr>
          <w:rFonts w:ascii="Times New Roman" w:eastAsia="Times New Roman" w:hAnsi="Times New Roman" w:cs="Times New Roman"/>
        </w:rPr>
        <w:t xml:space="preserve"> split with ROSE and commit to macro metrics and high-risk recall at evaluation. The missingness is structured and not entirely random, primarily with the &gt;20% gaps in </w:t>
      </w:r>
      <w:proofErr w:type="spellStart"/>
      <w:proofErr w:type="gramStart"/>
      <w:r w:rsidRPr="5C41A559">
        <w:rPr>
          <w:rFonts w:ascii="Times New Roman" w:eastAsia="Times New Roman" w:hAnsi="Times New Roman" w:cs="Times New Roman"/>
          <w:i/>
        </w:rPr>
        <w:t>AV.Cat</w:t>
      </w:r>
      <w:proofErr w:type="spellEnd"/>
      <w:proofErr w:type="gramEnd"/>
      <w:r w:rsidRPr="22B60934">
        <w:rPr>
          <w:rFonts w:ascii="Times New Roman" w:eastAsia="Times New Roman" w:hAnsi="Times New Roman" w:cs="Times New Roman"/>
        </w:rPr>
        <w:t xml:space="preserve"> and </w:t>
      </w:r>
      <w:proofErr w:type="spellStart"/>
      <w:r w:rsidRPr="0B70560C">
        <w:rPr>
          <w:rFonts w:ascii="Times New Roman" w:eastAsia="Times New Roman" w:hAnsi="Times New Roman" w:cs="Times New Roman"/>
          <w:i/>
        </w:rPr>
        <w:t>Ski.Pen</w:t>
      </w:r>
      <w:proofErr w:type="spellEnd"/>
      <w:r w:rsidRPr="0B70560C">
        <w:rPr>
          <w:rFonts w:ascii="Times New Roman" w:eastAsia="Times New Roman" w:hAnsi="Times New Roman" w:cs="Times New Roman"/>
        </w:rPr>
        <w:t xml:space="preserve"> </w:t>
      </w:r>
      <w:r w:rsidRPr="22B60934">
        <w:rPr>
          <w:rFonts w:ascii="Times New Roman" w:eastAsia="Times New Roman" w:hAnsi="Times New Roman" w:cs="Times New Roman"/>
        </w:rPr>
        <w:t xml:space="preserve">which we drop. The clusters in snowpack detail fields and some wind directions reinforce the choice of </w:t>
      </w:r>
      <w:proofErr w:type="spellStart"/>
      <w:r w:rsidRPr="39FAB8EE">
        <w:rPr>
          <w:rFonts w:ascii="Times New Roman" w:eastAsia="Times New Roman" w:hAnsi="Times New Roman" w:cs="Times New Roman"/>
          <w:i/>
        </w:rPr>
        <w:t>Area×Season</w:t>
      </w:r>
      <w:proofErr w:type="spellEnd"/>
      <w:r w:rsidRPr="22B60934">
        <w:rPr>
          <w:rFonts w:ascii="Times New Roman" w:eastAsia="Times New Roman" w:hAnsi="Times New Roman" w:cs="Times New Roman"/>
        </w:rPr>
        <w:t xml:space="preserve"> imputation (fit on train only) and the inclusion of seasonal features. The temporal profile confirms winter-centric usage with stable annual volumes, motivating Month/Season encodings and caution about year-to-year drift. Finally, FAH–OAH verification (~70–75% overall, strongest on Low, weakest in the Considerable+/High tail) mirrors the hardest real-world boundaries, hence we will look to prioritize </w:t>
      </w:r>
      <w:r w:rsidRPr="3303B613">
        <w:rPr>
          <w:rFonts w:ascii="Times New Roman" w:eastAsia="Times New Roman" w:hAnsi="Times New Roman" w:cs="Times New Roman"/>
        </w:rPr>
        <w:t>adjacent accuracy (±1)</w:t>
      </w:r>
      <w:r w:rsidRPr="22B60934">
        <w:rPr>
          <w:rFonts w:ascii="Times New Roman" w:eastAsia="Times New Roman" w:hAnsi="Times New Roman" w:cs="Times New Roman"/>
        </w:rPr>
        <w:t xml:space="preserve">, </w:t>
      </w:r>
      <w:r w:rsidRPr="3303B613">
        <w:rPr>
          <w:rFonts w:ascii="Times New Roman" w:eastAsia="Times New Roman" w:hAnsi="Times New Roman" w:cs="Times New Roman"/>
        </w:rPr>
        <w:t>critical-miss rate</w:t>
      </w:r>
      <w:r w:rsidRPr="22B60934">
        <w:rPr>
          <w:rFonts w:ascii="Times New Roman" w:eastAsia="Times New Roman" w:hAnsi="Times New Roman" w:cs="Times New Roman"/>
        </w:rPr>
        <w:t xml:space="preserve">, and </w:t>
      </w:r>
      <w:r w:rsidRPr="3303B613">
        <w:rPr>
          <w:rFonts w:ascii="Times New Roman" w:eastAsia="Times New Roman" w:hAnsi="Times New Roman" w:cs="Times New Roman"/>
        </w:rPr>
        <w:t>high-risk sensitivity</w:t>
      </w:r>
      <w:r w:rsidRPr="22B60934">
        <w:rPr>
          <w:rFonts w:ascii="Times New Roman" w:eastAsia="Times New Roman" w:hAnsi="Times New Roman" w:cs="Times New Roman"/>
        </w:rPr>
        <w:t xml:space="preserve"> to ensure the model not only performs well on average but reliably </w:t>
      </w:r>
      <w:r w:rsidRPr="3303B613">
        <w:rPr>
          <w:rFonts w:ascii="Times New Roman" w:eastAsia="Times New Roman" w:hAnsi="Times New Roman" w:cs="Times New Roman"/>
        </w:rPr>
        <w:t>catches dangerous days</w:t>
      </w:r>
      <w:r w:rsidRPr="22B60934">
        <w:rPr>
          <w:rFonts w:ascii="Times New Roman" w:eastAsia="Times New Roman" w:hAnsi="Times New Roman" w:cs="Times New Roman"/>
          <w:b/>
          <w:bCs/>
        </w:rPr>
        <w:t>.</w:t>
      </w:r>
    </w:p>
    <w:p w14:paraId="49184CC1" w14:textId="65ACED30" w:rsidR="00574C1F" w:rsidRDefault="00574C1F" w:rsidP="22B60934">
      <w:pPr>
        <w:jc w:val="both"/>
      </w:pPr>
    </w:p>
    <w:p w14:paraId="1A4E6DAC" w14:textId="5BFCA343" w:rsidR="00574C1F" w:rsidRDefault="24B49754" w:rsidP="22B60934">
      <w:pPr>
        <w:jc w:val="both"/>
        <w:rPr>
          <w:rFonts w:ascii="Times New Roman" w:eastAsia="Times New Roman" w:hAnsi="Times New Roman" w:cs="Times New Roman"/>
          <w:b/>
          <w:bCs/>
          <w:sz w:val="28"/>
          <w:szCs w:val="28"/>
        </w:rPr>
      </w:pPr>
      <w:r w:rsidRPr="22B60934">
        <w:rPr>
          <w:rFonts w:ascii="Times New Roman" w:eastAsia="Times New Roman" w:hAnsi="Times New Roman" w:cs="Times New Roman"/>
          <w:b/>
          <w:bCs/>
          <w:sz w:val="28"/>
          <w:szCs w:val="28"/>
        </w:rPr>
        <w:t>Data Processing</w:t>
      </w:r>
    </w:p>
    <w:p w14:paraId="4C3DE541" w14:textId="73C3EE33" w:rsidR="00574C1F" w:rsidRDefault="00581F99" w:rsidP="22B60934">
      <w:pPr>
        <w:jc w:val="both"/>
      </w:pPr>
      <w:r>
        <w:t>#</w:t>
      </w:r>
      <w:r w:rsidR="00B62140" w:rsidRPr="00B62140">
        <w:t>DATA PREPROCESSING</w:t>
      </w:r>
    </w:p>
    <w:p w14:paraId="3D698FCC" w14:textId="410FB8EA" w:rsidR="265107B7" w:rsidRDefault="265107B7" w:rsidP="09A3E66B">
      <w:pPr>
        <w:jc w:val="both"/>
        <w:rPr>
          <w:rFonts w:ascii="Times New Roman" w:eastAsia="Times New Roman" w:hAnsi="Times New Roman" w:cs="Times New Roman"/>
        </w:rPr>
      </w:pPr>
      <w:r w:rsidRPr="09A3E66B">
        <w:rPr>
          <w:rFonts w:ascii="Times New Roman" w:eastAsia="Times New Roman" w:hAnsi="Times New Roman" w:cs="Times New Roman"/>
        </w:rPr>
        <w:t xml:space="preserve">After initial data cleaning, we removed non-predictive fields (OAH, </w:t>
      </w:r>
      <w:proofErr w:type="spellStart"/>
      <w:r w:rsidRPr="09A3E66B">
        <w:rPr>
          <w:rFonts w:ascii="Times New Roman" w:eastAsia="Times New Roman" w:hAnsi="Times New Roman" w:cs="Times New Roman"/>
        </w:rPr>
        <w:t>Obs</w:t>
      </w:r>
      <w:proofErr w:type="spellEnd"/>
      <w:r w:rsidRPr="09A3E66B">
        <w:rPr>
          <w:rFonts w:ascii="Times New Roman" w:eastAsia="Times New Roman" w:hAnsi="Times New Roman" w:cs="Times New Roman"/>
        </w:rPr>
        <w:t xml:space="preserve">) and filtered out the 1% of rows with missing FAH which left us  with 10,562 usable </w:t>
      </w:r>
      <w:proofErr w:type="spellStart"/>
      <w:r w:rsidRPr="09A3E66B">
        <w:rPr>
          <w:rFonts w:ascii="Times New Roman" w:eastAsia="Times New Roman" w:hAnsi="Times New Roman" w:cs="Times New Roman"/>
        </w:rPr>
        <w:t>records.The</w:t>
      </w:r>
      <w:proofErr w:type="spellEnd"/>
      <w:r w:rsidRPr="09A3E66B">
        <w:rPr>
          <w:rFonts w:ascii="Times New Roman" w:eastAsia="Times New Roman" w:hAnsi="Times New Roman" w:cs="Times New Roman"/>
        </w:rPr>
        <w:t xml:space="preserve"> FAH values were standardized into five clean categories with the following counts: Low 3,433, Moderate 3,239, Considerable− 2,498, Considerable+ 933, High 459</w:t>
      </w:r>
      <w:r w:rsidR="104A19CE" w:rsidRPr="09A3E66B">
        <w:rPr>
          <w:rFonts w:ascii="Times New Roman" w:eastAsia="Times New Roman" w:hAnsi="Times New Roman" w:cs="Times New Roman"/>
        </w:rPr>
        <w:t xml:space="preserve"> this was </w:t>
      </w:r>
      <w:r w:rsidRPr="09A3E66B">
        <w:rPr>
          <w:rFonts w:ascii="Times New Roman" w:eastAsia="Times New Roman" w:hAnsi="Times New Roman" w:cs="Times New Roman"/>
        </w:rPr>
        <w:t xml:space="preserve">confirming a strong skew toward safer days. </w:t>
      </w:r>
    </w:p>
    <w:p w14:paraId="2328E1B0" w14:textId="4AE59C47" w:rsidR="265107B7" w:rsidRDefault="265107B7" w:rsidP="09A3E66B">
      <w:pPr>
        <w:jc w:val="both"/>
        <w:rPr>
          <w:rFonts w:ascii="Times New Roman" w:eastAsia="Times New Roman" w:hAnsi="Times New Roman" w:cs="Times New Roman"/>
        </w:rPr>
      </w:pPr>
      <w:r w:rsidRPr="09A3E66B">
        <w:rPr>
          <w:rFonts w:ascii="Times New Roman" w:eastAsia="Times New Roman" w:hAnsi="Times New Roman" w:cs="Times New Roman"/>
        </w:rPr>
        <w:t>A missingness audit showed two variables with &gt;20% gaps—</w:t>
      </w:r>
      <w:proofErr w:type="spellStart"/>
      <w:proofErr w:type="gramStart"/>
      <w:r w:rsidRPr="09A3E66B">
        <w:rPr>
          <w:rFonts w:ascii="Times New Roman" w:eastAsia="Times New Roman" w:hAnsi="Times New Roman" w:cs="Times New Roman"/>
        </w:rPr>
        <w:t>AV.Cat</w:t>
      </w:r>
      <w:proofErr w:type="spellEnd"/>
      <w:proofErr w:type="gramEnd"/>
      <w:r w:rsidRPr="09A3E66B">
        <w:rPr>
          <w:rFonts w:ascii="Times New Roman" w:eastAsia="Times New Roman" w:hAnsi="Times New Roman" w:cs="Times New Roman"/>
        </w:rPr>
        <w:t xml:space="preserve"> (23.4%) and </w:t>
      </w:r>
      <w:proofErr w:type="spellStart"/>
      <w:r w:rsidRPr="09A3E66B">
        <w:rPr>
          <w:rFonts w:ascii="Times New Roman" w:eastAsia="Times New Roman" w:hAnsi="Times New Roman" w:cs="Times New Roman"/>
        </w:rPr>
        <w:t>Ski.Pen</w:t>
      </w:r>
      <w:proofErr w:type="spellEnd"/>
      <w:r w:rsidRPr="09A3E66B">
        <w:rPr>
          <w:rFonts w:ascii="Times New Roman" w:eastAsia="Times New Roman" w:hAnsi="Times New Roman" w:cs="Times New Roman"/>
        </w:rPr>
        <w:t xml:space="preserve"> (22.5%)</w:t>
      </w:r>
      <w:r w:rsidR="37612D90" w:rsidRPr="09A3E66B">
        <w:rPr>
          <w:rFonts w:ascii="Times New Roman" w:eastAsia="Times New Roman" w:hAnsi="Times New Roman" w:cs="Times New Roman"/>
        </w:rPr>
        <w:t xml:space="preserve"> these we then</w:t>
      </w:r>
      <w:r w:rsidRPr="09A3E66B">
        <w:rPr>
          <w:rFonts w:ascii="Times New Roman" w:eastAsia="Times New Roman" w:hAnsi="Times New Roman" w:cs="Times New Roman"/>
        </w:rPr>
        <w:t xml:space="preserve"> dropped to avoid heavy, low-confidence imputation. The next tier of missingness is moderate and structured rather than random</w:t>
      </w:r>
      <w:r w:rsidR="4081EEA4" w:rsidRPr="09A3E66B">
        <w:rPr>
          <w:rFonts w:ascii="Times New Roman" w:eastAsia="Times New Roman" w:hAnsi="Times New Roman" w:cs="Times New Roman"/>
        </w:rPr>
        <w:t>.</w:t>
      </w:r>
      <w:r w:rsidRPr="09A3E66B">
        <w:rPr>
          <w:rFonts w:ascii="Times New Roman" w:eastAsia="Times New Roman" w:hAnsi="Times New Roman" w:cs="Times New Roman"/>
        </w:rPr>
        <w:t xml:space="preserve"> Core near-surface weather and geometry variables have very low gaps (≤1–3%). These patterns motivate our </w:t>
      </w:r>
      <w:proofErr w:type="spellStart"/>
      <w:r w:rsidRPr="09A3E66B">
        <w:rPr>
          <w:rFonts w:ascii="Times New Roman" w:eastAsia="Times New Roman" w:hAnsi="Times New Roman" w:cs="Times New Roman"/>
        </w:rPr>
        <w:t>Area×Season</w:t>
      </w:r>
      <w:proofErr w:type="spellEnd"/>
      <w:r w:rsidRPr="09A3E66B">
        <w:rPr>
          <w:rFonts w:ascii="Times New Roman" w:eastAsia="Times New Roman" w:hAnsi="Times New Roman" w:cs="Times New Roman"/>
        </w:rPr>
        <w:t xml:space="preserve"> imputation (fit on the training split only)</w:t>
      </w:r>
      <w:r w:rsidR="4586767A" w:rsidRPr="09A3E66B">
        <w:rPr>
          <w:rFonts w:ascii="Times New Roman" w:eastAsia="Times New Roman" w:hAnsi="Times New Roman" w:cs="Times New Roman"/>
        </w:rPr>
        <w:t>.</w:t>
      </w:r>
    </w:p>
    <w:p w14:paraId="7C28B93E" w14:textId="656C0FCF" w:rsidR="09A3E66B" w:rsidRDefault="09A3E66B" w:rsidP="09A3E66B">
      <w:pPr>
        <w:jc w:val="both"/>
        <w:rPr>
          <w:rFonts w:ascii="Aptos" w:eastAsia="Aptos" w:hAnsi="Aptos" w:cs="Aptos"/>
        </w:rPr>
      </w:pPr>
    </w:p>
    <w:p w14:paraId="296077CC" w14:textId="422E85AB" w:rsidR="09A3E66B" w:rsidRDefault="09A3E66B" w:rsidP="09A3E66B">
      <w:pPr>
        <w:jc w:val="both"/>
        <w:rPr>
          <w:rFonts w:ascii="Aptos" w:eastAsia="Aptos" w:hAnsi="Aptos" w:cs="Aptos"/>
        </w:rPr>
      </w:pPr>
    </w:p>
    <w:p w14:paraId="50A4C453" w14:textId="752A6B9C" w:rsidR="00B62140" w:rsidRDefault="0010501B" w:rsidP="22B60934">
      <w:pPr>
        <w:jc w:val="both"/>
      </w:pPr>
      <w:r w:rsidRPr="0010501B">
        <w:t># OUTLIER DETECTION AND REMOVAL</w:t>
      </w:r>
    </w:p>
    <w:p w14:paraId="76AECA88" w14:textId="7DDF8A44" w:rsidR="583A94AE" w:rsidRDefault="583A94AE" w:rsidP="09A3E66B">
      <w:pPr>
        <w:jc w:val="both"/>
      </w:pPr>
    </w:p>
    <w:p w14:paraId="60B1E6F4" w14:textId="27998CB4" w:rsidR="3E11E2D6" w:rsidRDefault="3E11E2D6" w:rsidP="09A3E66B">
      <w:pPr>
        <w:jc w:val="both"/>
        <w:rPr>
          <w:rFonts w:ascii="Times New Roman" w:eastAsia="Times New Roman" w:hAnsi="Times New Roman" w:cs="Times New Roman"/>
        </w:rPr>
      </w:pPr>
      <w:r w:rsidRPr="09A3E66B">
        <w:rPr>
          <w:rFonts w:ascii="Times New Roman" w:eastAsia="Times New Roman" w:hAnsi="Times New Roman" w:cs="Times New Roman"/>
        </w:rPr>
        <w:t>To stabilise modelling while preserving the signal, we applied a two-tier outlier process. First, we converted any string “NA”s to true NAs and used a robust IQR filter (k = 3.5) on key continuous variables, while looking to prune only e</w:t>
      </w:r>
      <w:r w:rsidR="65B18ACE" w:rsidRPr="09A3E66B">
        <w:rPr>
          <w:rFonts w:ascii="Times New Roman" w:eastAsia="Times New Roman" w:hAnsi="Times New Roman" w:cs="Times New Roman"/>
        </w:rPr>
        <w:t>xtreme</w:t>
      </w:r>
      <w:r w:rsidRPr="09A3E66B">
        <w:rPr>
          <w:rFonts w:ascii="Times New Roman" w:eastAsia="Times New Roman" w:hAnsi="Times New Roman" w:cs="Times New Roman"/>
        </w:rPr>
        <w:t xml:space="preserve"> spikes: Alt (2), </w:t>
      </w:r>
      <w:proofErr w:type="spellStart"/>
      <w:r w:rsidRPr="09A3E66B">
        <w:rPr>
          <w:rFonts w:ascii="Times New Roman" w:eastAsia="Times New Roman" w:hAnsi="Times New Roman" w:cs="Times New Roman"/>
        </w:rPr>
        <w:t>Wind.Speed</w:t>
      </w:r>
      <w:proofErr w:type="spellEnd"/>
      <w:r w:rsidRPr="09A3E66B">
        <w:rPr>
          <w:rFonts w:ascii="Times New Roman" w:eastAsia="Times New Roman" w:hAnsi="Times New Roman" w:cs="Times New Roman"/>
        </w:rPr>
        <w:t xml:space="preserve"> (22), </w:t>
      </w:r>
      <w:proofErr w:type="spellStart"/>
      <w:r w:rsidRPr="09A3E66B">
        <w:rPr>
          <w:rFonts w:ascii="Times New Roman" w:eastAsia="Times New Roman" w:hAnsi="Times New Roman" w:cs="Times New Roman"/>
        </w:rPr>
        <w:t>Summit.Wind.Speed</w:t>
      </w:r>
      <w:proofErr w:type="spellEnd"/>
      <w:r w:rsidRPr="09A3E66B">
        <w:rPr>
          <w:rFonts w:ascii="Times New Roman" w:eastAsia="Times New Roman" w:hAnsi="Times New Roman" w:cs="Times New Roman"/>
        </w:rPr>
        <w:t xml:space="preserve"> (81), </w:t>
      </w:r>
      <w:proofErr w:type="spellStart"/>
      <w:r w:rsidRPr="09A3E66B">
        <w:rPr>
          <w:rFonts w:ascii="Times New Roman" w:eastAsia="Times New Roman" w:hAnsi="Times New Roman" w:cs="Times New Roman"/>
        </w:rPr>
        <w:t>Total.Snow.Depth</w:t>
      </w:r>
      <w:proofErr w:type="spellEnd"/>
      <w:r w:rsidRPr="09A3E66B">
        <w:rPr>
          <w:rFonts w:ascii="Times New Roman" w:eastAsia="Times New Roman" w:hAnsi="Times New Roman" w:cs="Times New Roman"/>
        </w:rPr>
        <w:t xml:space="preserve"> (111), </w:t>
      </w:r>
      <w:proofErr w:type="spellStart"/>
      <w:r w:rsidRPr="09A3E66B">
        <w:rPr>
          <w:rFonts w:ascii="Times New Roman" w:eastAsia="Times New Roman" w:hAnsi="Times New Roman" w:cs="Times New Roman"/>
        </w:rPr>
        <w:t>Air.Temp</w:t>
      </w:r>
      <w:proofErr w:type="spellEnd"/>
      <w:r w:rsidRPr="09A3E66B">
        <w:rPr>
          <w:rFonts w:ascii="Times New Roman" w:eastAsia="Times New Roman" w:hAnsi="Times New Roman" w:cs="Times New Roman"/>
        </w:rPr>
        <w:t xml:space="preserve"> (1), </w:t>
      </w:r>
      <w:proofErr w:type="spellStart"/>
      <w:r w:rsidRPr="09A3E66B">
        <w:rPr>
          <w:rFonts w:ascii="Times New Roman" w:eastAsia="Times New Roman" w:hAnsi="Times New Roman" w:cs="Times New Roman"/>
        </w:rPr>
        <w:t>Summit.Air.Temp</w:t>
      </w:r>
      <w:proofErr w:type="spellEnd"/>
      <w:r w:rsidRPr="09A3E66B">
        <w:rPr>
          <w:rFonts w:ascii="Times New Roman" w:eastAsia="Times New Roman" w:hAnsi="Times New Roman" w:cs="Times New Roman"/>
        </w:rPr>
        <w:t xml:space="preserve"> (0), and </w:t>
      </w:r>
      <w:proofErr w:type="spellStart"/>
      <w:r w:rsidRPr="09A3E66B">
        <w:rPr>
          <w:rFonts w:ascii="Times New Roman" w:eastAsia="Times New Roman" w:hAnsi="Times New Roman" w:cs="Times New Roman"/>
        </w:rPr>
        <w:t>Foot.Pen</w:t>
      </w:r>
      <w:proofErr w:type="spellEnd"/>
      <w:r w:rsidRPr="09A3E66B">
        <w:rPr>
          <w:rFonts w:ascii="Times New Roman" w:eastAsia="Times New Roman" w:hAnsi="Times New Roman" w:cs="Times New Roman"/>
        </w:rPr>
        <w:t xml:space="preserve"> (34). Second, we </w:t>
      </w:r>
      <w:r w:rsidRPr="09A3E66B">
        <w:rPr>
          <w:rFonts w:ascii="Times New Roman" w:eastAsia="Times New Roman" w:hAnsi="Times New Roman" w:cs="Times New Roman"/>
        </w:rPr>
        <w:lastRenderedPageBreak/>
        <w:t>enforced physical plausibility rules</w:t>
      </w:r>
      <w:r w:rsidR="185461B6" w:rsidRPr="09A3E66B">
        <w:rPr>
          <w:rFonts w:ascii="Times New Roman" w:eastAsia="Times New Roman" w:hAnsi="Times New Roman" w:cs="Times New Roman"/>
        </w:rPr>
        <w:t xml:space="preserve"> and essentially </w:t>
      </w:r>
      <w:r w:rsidRPr="09A3E66B">
        <w:rPr>
          <w:rFonts w:ascii="Times New Roman" w:eastAsia="Times New Roman" w:hAnsi="Times New Roman" w:cs="Times New Roman"/>
        </w:rPr>
        <w:t>removed Aspect &gt; 360° (8), constrained Cloud to [</w:t>
      </w:r>
      <w:proofErr w:type="gramStart"/>
      <w:r w:rsidRPr="09A3E66B">
        <w:rPr>
          <w:rFonts w:ascii="Times New Roman" w:eastAsia="Times New Roman" w:hAnsi="Times New Roman" w:cs="Times New Roman"/>
        </w:rPr>
        <w:t>0,100]%</w:t>
      </w:r>
      <w:proofErr w:type="gramEnd"/>
      <w:r w:rsidRPr="09A3E66B">
        <w:rPr>
          <w:rFonts w:ascii="Times New Roman" w:eastAsia="Times New Roman" w:hAnsi="Times New Roman" w:cs="Times New Roman"/>
        </w:rPr>
        <w:t xml:space="preserve"> (3), and limited Incline to [0,</w:t>
      </w:r>
      <w:proofErr w:type="gramStart"/>
      <w:r w:rsidRPr="09A3E66B">
        <w:rPr>
          <w:rFonts w:ascii="Times New Roman" w:eastAsia="Times New Roman" w:hAnsi="Times New Roman" w:cs="Times New Roman"/>
        </w:rPr>
        <w:t>90]°</w:t>
      </w:r>
      <w:proofErr w:type="gramEnd"/>
      <w:r w:rsidRPr="09A3E66B">
        <w:rPr>
          <w:rFonts w:ascii="Times New Roman" w:eastAsia="Times New Roman" w:hAnsi="Times New Roman" w:cs="Times New Roman"/>
        </w:rPr>
        <w:t xml:space="preserve"> (5). In total, 267 rows (2.53%) were dropped. This keeps legitimate extremes (e.g., high winds/depths during storms) while eliminating impossible or clearly erroneous readings that would distort scaling, inflate variance, and hinder neural-network optimisation.</w:t>
      </w:r>
    </w:p>
    <w:p w14:paraId="410116CB" w14:textId="684172A1" w:rsidR="09A3E66B" w:rsidRDefault="09A3E66B" w:rsidP="09A3E66B">
      <w:pPr>
        <w:jc w:val="both"/>
      </w:pPr>
    </w:p>
    <w:p w14:paraId="0B17455E" w14:textId="4686CE12" w:rsidR="09A3E66B" w:rsidRDefault="09A3E66B" w:rsidP="09A3E66B">
      <w:pPr>
        <w:jc w:val="both"/>
      </w:pPr>
    </w:p>
    <w:p w14:paraId="3E2CDD81" w14:textId="7D8BB5A1" w:rsidR="00574C1F" w:rsidRDefault="00581F99" w:rsidP="22B60934">
      <w:pPr>
        <w:jc w:val="both"/>
      </w:pPr>
      <w:r w:rsidRPr="00581F99">
        <w:t># FEATURE ENGINEERING</w:t>
      </w:r>
    </w:p>
    <w:p w14:paraId="74628E5C" w14:textId="5D9AB47E" w:rsidR="449F51B1" w:rsidRDefault="449F51B1" w:rsidP="09A3E66B">
      <w:pPr>
        <w:jc w:val="both"/>
        <w:rPr>
          <w:rFonts w:ascii="Times New Roman" w:eastAsia="Times New Roman" w:hAnsi="Times New Roman" w:cs="Times New Roman"/>
        </w:rPr>
      </w:pPr>
      <w:r w:rsidRPr="09A3E66B">
        <w:rPr>
          <w:rFonts w:ascii="Times New Roman" w:eastAsia="Times New Roman" w:hAnsi="Times New Roman" w:cs="Times New Roman"/>
        </w:rPr>
        <w:t>We developed a small set of mechanism-aware feature</w:t>
      </w:r>
      <w:r w:rsidRPr="09A3E66B">
        <w:rPr>
          <w:rFonts w:ascii="Times New Roman" w:eastAsia="Times New Roman" w:hAnsi="Times New Roman" w:cs="Times New Roman"/>
          <w:b/>
          <w:bCs/>
        </w:rPr>
        <w:t>s</w:t>
      </w:r>
      <w:r w:rsidRPr="09A3E66B">
        <w:rPr>
          <w:rFonts w:ascii="Times New Roman" w:eastAsia="Times New Roman" w:hAnsi="Times New Roman" w:cs="Times New Roman"/>
        </w:rPr>
        <w:t xml:space="preserve"> to turn raw measurements into signals the model can learn from. A </w:t>
      </w:r>
      <w:proofErr w:type="spellStart"/>
      <w:r w:rsidRPr="09A3E66B">
        <w:rPr>
          <w:rFonts w:ascii="Times New Roman" w:eastAsia="Times New Roman" w:hAnsi="Times New Roman" w:cs="Times New Roman"/>
          <w:i/>
          <w:iCs/>
        </w:rPr>
        <w:t>Wind_Chill</w:t>
      </w:r>
      <w:proofErr w:type="spellEnd"/>
      <w:r w:rsidRPr="09A3E66B">
        <w:rPr>
          <w:rFonts w:ascii="Times New Roman" w:eastAsia="Times New Roman" w:hAnsi="Times New Roman" w:cs="Times New Roman"/>
          <w:i/>
          <w:iCs/>
        </w:rPr>
        <w:t xml:space="preserve"> </w:t>
      </w:r>
      <w:r w:rsidRPr="09A3E66B">
        <w:rPr>
          <w:rFonts w:ascii="Times New Roman" w:eastAsia="Times New Roman" w:hAnsi="Times New Roman" w:cs="Times New Roman"/>
        </w:rPr>
        <w:t>proxy (</w:t>
      </w:r>
      <w:proofErr w:type="spellStart"/>
      <w:r w:rsidRPr="09A3E66B">
        <w:rPr>
          <w:rFonts w:ascii="Times New Roman" w:eastAsia="Times New Roman" w:hAnsi="Times New Roman" w:cs="Times New Roman"/>
          <w:i/>
          <w:iCs/>
        </w:rPr>
        <w:t>Air.Temp</w:t>
      </w:r>
      <w:proofErr w:type="spellEnd"/>
      <w:r w:rsidRPr="09A3E66B">
        <w:rPr>
          <w:rFonts w:ascii="Times New Roman" w:eastAsia="Times New Roman" w:hAnsi="Times New Roman" w:cs="Times New Roman"/>
          <w:i/>
          <w:iCs/>
        </w:rPr>
        <w:t xml:space="preserve"> − </w:t>
      </w:r>
      <w:proofErr w:type="gramStart"/>
      <w:r w:rsidRPr="09A3E66B">
        <w:rPr>
          <w:rFonts w:ascii="Times New Roman" w:eastAsia="Times New Roman" w:hAnsi="Times New Roman" w:cs="Times New Roman"/>
          <w:i/>
          <w:iCs/>
        </w:rPr>
        <w:t>0.6×Wind.Speed</w:t>
      </w:r>
      <w:proofErr w:type="gramEnd"/>
      <w:r w:rsidRPr="09A3E66B">
        <w:rPr>
          <w:rFonts w:ascii="Times New Roman" w:eastAsia="Times New Roman" w:hAnsi="Times New Roman" w:cs="Times New Roman"/>
        </w:rPr>
        <w:t xml:space="preserve">) captures near-surface cooling that weakens bonds under strong winds. A </w:t>
      </w:r>
      <w:proofErr w:type="spellStart"/>
      <w:r w:rsidRPr="09A3E66B">
        <w:rPr>
          <w:rFonts w:ascii="Times New Roman" w:eastAsia="Times New Roman" w:hAnsi="Times New Roman" w:cs="Times New Roman"/>
          <w:i/>
          <w:iCs/>
        </w:rPr>
        <w:t>Temp_Gradient</w:t>
      </w:r>
      <w:proofErr w:type="spellEnd"/>
      <w:r w:rsidRPr="09A3E66B">
        <w:rPr>
          <w:rFonts w:ascii="Times New Roman" w:eastAsia="Times New Roman" w:hAnsi="Times New Roman" w:cs="Times New Roman"/>
        </w:rPr>
        <w:t xml:space="preserve"> (</w:t>
      </w:r>
      <w:proofErr w:type="spellStart"/>
      <w:proofErr w:type="gramStart"/>
      <w:r w:rsidRPr="09A3E66B">
        <w:rPr>
          <w:rFonts w:ascii="Times New Roman" w:eastAsia="Times New Roman" w:hAnsi="Times New Roman" w:cs="Times New Roman"/>
          <w:i/>
          <w:iCs/>
        </w:rPr>
        <w:t>Summit.Air.Temp</w:t>
      </w:r>
      <w:proofErr w:type="spellEnd"/>
      <w:proofErr w:type="gramEnd"/>
      <w:r w:rsidRPr="09A3E66B">
        <w:rPr>
          <w:rFonts w:ascii="Times New Roman" w:eastAsia="Times New Roman" w:hAnsi="Times New Roman" w:cs="Times New Roman"/>
          <w:i/>
          <w:iCs/>
        </w:rPr>
        <w:t xml:space="preserve"> − </w:t>
      </w:r>
      <w:proofErr w:type="spellStart"/>
      <w:r w:rsidRPr="09A3E66B">
        <w:rPr>
          <w:rFonts w:ascii="Times New Roman" w:eastAsia="Times New Roman" w:hAnsi="Times New Roman" w:cs="Times New Roman"/>
          <w:i/>
          <w:iCs/>
        </w:rPr>
        <w:t>Air.Temp</w:t>
      </w:r>
      <w:proofErr w:type="spellEnd"/>
      <w:r w:rsidRPr="09A3E66B">
        <w:rPr>
          <w:rFonts w:ascii="Times New Roman" w:eastAsia="Times New Roman" w:hAnsi="Times New Roman" w:cs="Times New Roman"/>
        </w:rPr>
        <w:t xml:space="preserve">) approximates vertical stability and transport potential. </w:t>
      </w:r>
      <w:proofErr w:type="spellStart"/>
      <w:r w:rsidRPr="09A3E66B">
        <w:rPr>
          <w:rFonts w:ascii="Times New Roman" w:eastAsia="Times New Roman" w:hAnsi="Times New Roman" w:cs="Times New Roman"/>
          <w:i/>
          <w:iCs/>
        </w:rPr>
        <w:t>Snow_Alt_Interaction</w:t>
      </w:r>
      <w:proofErr w:type="spellEnd"/>
      <w:r w:rsidRPr="09A3E66B">
        <w:rPr>
          <w:rFonts w:ascii="Times New Roman" w:eastAsia="Times New Roman" w:hAnsi="Times New Roman" w:cs="Times New Roman"/>
          <w:i/>
          <w:iCs/>
        </w:rPr>
        <w:t xml:space="preserve"> </w:t>
      </w:r>
      <w:r w:rsidRPr="09A3E66B">
        <w:rPr>
          <w:rFonts w:ascii="Times New Roman" w:eastAsia="Times New Roman" w:hAnsi="Times New Roman" w:cs="Times New Roman"/>
        </w:rPr>
        <w:t>(</w:t>
      </w:r>
      <w:proofErr w:type="spellStart"/>
      <w:proofErr w:type="gramStart"/>
      <w:r w:rsidRPr="09A3E66B">
        <w:rPr>
          <w:rFonts w:ascii="Times New Roman" w:eastAsia="Times New Roman" w:hAnsi="Times New Roman" w:cs="Times New Roman"/>
          <w:i/>
          <w:iCs/>
        </w:rPr>
        <w:t>Total.Snow.Depth</w:t>
      </w:r>
      <w:proofErr w:type="spellEnd"/>
      <w:proofErr w:type="gramEnd"/>
      <w:r w:rsidRPr="09A3E66B">
        <w:rPr>
          <w:rFonts w:ascii="Times New Roman" w:eastAsia="Times New Roman" w:hAnsi="Times New Roman" w:cs="Times New Roman"/>
          <w:i/>
          <w:iCs/>
        </w:rPr>
        <w:t xml:space="preserve"> × Alt/1000</w:t>
      </w:r>
      <w:r w:rsidRPr="09A3E66B">
        <w:rPr>
          <w:rFonts w:ascii="Times New Roman" w:eastAsia="Times New Roman" w:hAnsi="Times New Roman" w:cs="Times New Roman"/>
        </w:rPr>
        <w:t xml:space="preserve">) lets snowfall load scale with elevation and the rain–snow line. Because </w:t>
      </w:r>
      <w:r w:rsidRPr="09A3E66B">
        <w:rPr>
          <w:rFonts w:ascii="Times New Roman" w:eastAsia="Times New Roman" w:hAnsi="Times New Roman" w:cs="Times New Roman"/>
          <w:i/>
          <w:iCs/>
        </w:rPr>
        <w:t xml:space="preserve">Aspect </w:t>
      </w:r>
      <w:r w:rsidRPr="09A3E66B">
        <w:rPr>
          <w:rFonts w:ascii="Times New Roman" w:eastAsia="Times New Roman" w:hAnsi="Times New Roman" w:cs="Times New Roman"/>
        </w:rPr>
        <w:t xml:space="preserve">is circular (0°≈360°), we encoded it as </w:t>
      </w:r>
      <w:proofErr w:type="spellStart"/>
      <w:r w:rsidRPr="09A3E66B">
        <w:rPr>
          <w:rFonts w:ascii="Times New Roman" w:eastAsia="Times New Roman" w:hAnsi="Times New Roman" w:cs="Times New Roman"/>
          <w:i/>
          <w:iCs/>
        </w:rPr>
        <w:t>Aspect_North</w:t>
      </w:r>
      <w:proofErr w:type="spellEnd"/>
      <w:r w:rsidRPr="09A3E66B">
        <w:rPr>
          <w:rFonts w:ascii="Times New Roman" w:eastAsia="Times New Roman" w:hAnsi="Times New Roman" w:cs="Times New Roman"/>
          <w:b/>
          <w:bCs/>
        </w:rPr>
        <w:t xml:space="preserve"> = </w:t>
      </w:r>
      <w:proofErr w:type="gramStart"/>
      <w:r w:rsidRPr="09A3E66B">
        <w:rPr>
          <w:rFonts w:ascii="Times New Roman" w:eastAsia="Times New Roman" w:hAnsi="Times New Roman" w:cs="Times New Roman"/>
          <w:i/>
          <w:iCs/>
        </w:rPr>
        <w:t>cos(</w:t>
      </w:r>
      <w:proofErr w:type="gramEnd"/>
      <w:r w:rsidRPr="09A3E66B">
        <w:rPr>
          <w:rFonts w:ascii="Times New Roman" w:eastAsia="Times New Roman" w:hAnsi="Times New Roman" w:cs="Times New Roman"/>
          <w:i/>
          <w:iCs/>
        </w:rPr>
        <w:t xml:space="preserve">Aspect) </w:t>
      </w:r>
      <w:r w:rsidRPr="09A3E66B">
        <w:rPr>
          <w:rFonts w:ascii="Times New Roman" w:eastAsia="Times New Roman" w:hAnsi="Times New Roman" w:cs="Times New Roman"/>
        </w:rPr>
        <w:t xml:space="preserve">and </w:t>
      </w:r>
      <w:proofErr w:type="spellStart"/>
      <w:r w:rsidRPr="09A3E66B">
        <w:rPr>
          <w:rFonts w:ascii="Times New Roman" w:eastAsia="Times New Roman" w:hAnsi="Times New Roman" w:cs="Times New Roman"/>
          <w:i/>
          <w:iCs/>
        </w:rPr>
        <w:t>Aspect_East</w:t>
      </w:r>
      <w:proofErr w:type="spellEnd"/>
      <w:r w:rsidRPr="09A3E66B">
        <w:rPr>
          <w:rFonts w:ascii="Times New Roman" w:eastAsia="Times New Roman" w:hAnsi="Times New Roman" w:cs="Times New Roman"/>
          <w:i/>
          <w:iCs/>
        </w:rPr>
        <w:t xml:space="preserve"> </w:t>
      </w:r>
      <w:r w:rsidRPr="09A3E66B">
        <w:rPr>
          <w:rFonts w:ascii="Times New Roman" w:eastAsia="Times New Roman" w:hAnsi="Times New Roman" w:cs="Times New Roman"/>
          <w:b/>
          <w:bCs/>
        </w:rPr>
        <w:t xml:space="preserve">= </w:t>
      </w:r>
      <w:proofErr w:type="gramStart"/>
      <w:r w:rsidRPr="09A3E66B">
        <w:rPr>
          <w:rFonts w:ascii="Times New Roman" w:eastAsia="Times New Roman" w:hAnsi="Times New Roman" w:cs="Times New Roman"/>
          <w:i/>
          <w:iCs/>
        </w:rPr>
        <w:t>sin(</w:t>
      </w:r>
      <w:proofErr w:type="gramEnd"/>
      <w:r w:rsidRPr="09A3E66B">
        <w:rPr>
          <w:rFonts w:ascii="Times New Roman" w:eastAsia="Times New Roman" w:hAnsi="Times New Roman" w:cs="Times New Roman"/>
          <w:i/>
          <w:iCs/>
        </w:rPr>
        <w:t xml:space="preserve">Aspect) </w:t>
      </w:r>
      <w:r w:rsidRPr="09A3E66B">
        <w:rPr>
          <w:rFonts w:ascii="Times New Roman" w:eastAsia="Times New Roman" w:hAnsi="Times New Roman" w:cs="Times New Roman"/>
        </w:rPr>
        <w:t xml:space="preserve">to avoid artificial discontinuities and to align with wind-loading geometry. Finally, we added </w:t>
      </w:r>
      <w:r w:rsidRPr="09A3E66B">
        <w:rPr>
          <w:rFonts w:ascii="Times New Roman" w:eastAsia="Times New Roman" w:hAnsi="Times New Roman" w:cs="Times New Roman"/>
          <w:i/>
          <w:iCs/>
        </w:rPr>
        <w:t>Month</w:t>
      </w:r>
      <w:r w:rsidRPr="09A3E66B">
        <w:rPr>
          <w:rFonts w:ascii="Times New Roman" w:eastAsia="Times New Roman" w:hAnsi="Times New Roman" w:cs="Times New Roman"/>
        </w:rPr>
        <w:t xml:space="preserve">, </w:t>
      </w:r>
      <w:r w:rsidRPr="09A3E66B">
        <w:rPr>
          <w:rFonts w:ascii="Times New Roman" w:eastAsia="Times New Roman" w:hAnsi="Times New Roman" w:cs="Times New Roman"/>
          <w:i/>
          <w:iCs/>
        </w:rPr>
        <w:t>Day_of_Year</w:t>
      </w:r>
      <w:r w:rsidRPr="09A3E66B">
        <w:rPr>
          <w:rFonts w:ascii="Times New Roman" w:eastAsia="Times New Roman" w:hAnsi="Times New Roman" w:cs="Times New Roman"/>
        </w:rPr>
        <w:t xml:space="preserve">, and </w:t>
      </w:r>
      <w:r w:rsidRPr="09A3E66B">
        <w:rPr>
          <w:rFonts w:ascii="Times New Roman" w:eastAsia="Times New Roman" w:hAnsi="Times New Roman" w:cs="Times New Roman"/>
          <w:i/>
          <w:iCs/>
        </w:rPr>
        <w:t xml:space="preserve">Season </w:t>
      </w:r>
      <w:r w:rsidRPr="09A3E66B">
        <w:rPr>
          <w:rFonts w:ascii="Times New Roman" w:eastAsia="Times New Roman" w:hAnsi="Times New Roman" w:cs="Times New Roman"/>
        </w:rPr>
        <w:t>to reflect the strong winter seasonality seen in the EDA and to let the network learn intra-season cycles (e.g., cold spells vs. thaw pulses). Collectively, these features reduce redundancy, respect data geometry, and embed avalanche mechanics directly into the predictors.</w:t>
      </w:r>
    </w:p>
    <w:p w14:paraId="20444168" w14:textId="49EC5362" w:rsidR="00581F99" w:rsidRDefault="00581F99" w:rsidP="22B60934">
      <w:pPr>
        <w:jc w:val="both"/>
      </w:pPr>
      <w:r w:rsidRPr="00581F99">
        <w:t># IMPUTATION</w:t>
      </w:r>
    </w:p>
    <w:p w14:paraId="70AFDD16" w14:textId="4DF73B43" w:rsidR="09A3E66B" w:rsidRDefault="4860BAF4" w:rsidP="09A3E66B">
      <w:pPr>
        <w:jc w:val="both"/>
        <w:rPr>
          <w:rFonts w:ascii="Times New Roman" w:eastAsia="Times New Roman" w:hAnsi="Times New Roman" w:cs="Times New Roman"/>
        </w:rPr>
      </w:pPr>
      <w:r w:rsidRPr="6432A18F">
        <w:rPr>
          <w:rFonts w:ascii="Times New Roman" w:eastAsia="Times New Roman" w:hAnsi="Times New Roman" w:cs="Times New Roman"/>
        </w:rPr>
        <w:t xml:space="preserve">We address missing data with a context-aware, hierarchical imputation routine that mirrors how avalanche conditions vary across space and season. First, for each </w:t>
      </w:r>
      <w:proofErr w:type="spellStart"/>
      <w:r w:rsidRPr="11FF587E">
        <w:rPr>
          <w:rFonts w:ascii="Times New Roman" w:eastAsia="Times New Roman" w:hAnsi="Times New Roman" w:cs="Times New Roman"/>
        </w:rPr>
        <w:t>Area×Season</w:t>
      </w:r>
      <w:proofErr w:type="spellEnd"/>
      <w:r w:rsidRPr="6432A18F">
        <w:rPr>
          <w:rFonts w:ascii="Times New Roman" w:eastAsia="Times New Roman" w:hAnsi="Times New Roman" w:cs="Times New Roman"/>
        </w:rPr>
        <w:t xml:space="preserve"> group we fill </w:t>
      </w:r>
      <w:r w:rsidRPr="11FF587E">
        <w:rPr>
          <w:rFonts w:ascii="Times New Roman" w:eastAsia="Times New Roman" w:hAnsi="Times New Roman" w:cs="Times New Roman"/>
        </w:rPr>
        <w:t>numeric</w:t>
      </w:r>
      <w:r w:rsidRPr="6432A18F">
        <w:rPr>
          <w:rFonts w:ascii="Times New Roman" w:eastAsia="Times New Roman" w:hAnsi="Times New Roman" w:cs="Times New Roman"/>
        </w:rPr>
        <w:t xml:space="preserve"> gaps with the</w:t>
      </w:r>
      <w:r w:rsidRPr="11FF587E">
        <w:rPr>
          <w:rFonts w:ascii="Times New Roman" w:eastAsia="Times New Roman" w:hAnsi="Times New Roman" w:cs="Times New Roman"/>
          <w:b/>
        </w:rPr>
        <w:t xml:space="preserve"> </w:t>
      </w:r>
      <w:r w:rsidRPr="11FF587E">
        <w:rPr>
          <w:rFonts w:ascii="Times New Roman" w:eastAsia="Times New Roman" w:hAnsi="Times New Roman" w:cs="Times New Roman"/>
        </w:rPr>
        <w:t>group median</w:t>
      </w:r>
      <w:r w:rsidRPr="11FF587E">
        <w:rPr>
          <w:rFonts w:ascii="Times New Roman" w:eastAsia="Times New Roman" w:hAnsi="Times New Roman" w:cs="Times New Roman"/>
          <w:b/>
        </w:rPr>
        <w:t xml:space="preserve"> </w:t>
      </w:r>
      <w:r w:rsidRPr="6432A18F">
        <w:rPr>
          <w:rFonts w:ascii="Times New Roman" w:eastAsia="Times New Roman" w:hAnsi="Times New Roman" w:cs="Times New Roman"/>
        </w:rPr>
        <w:t xml:space="preserve">(robust to outliers) and </w:t>
      </w:r>
      <w:r w:rsidRPr="11FF587E">
        <w:rPr>
          <w:rFonts w:ascii="Times New Roman" w:eastAsia="Times New Roman" w:hAnsi="Times New Roman" w:cs="Times New Roman"/>
        </w:rPr>
        <w:t>categorical</w:t>
      </w:r>
      <w:r w:rsidRPr="6432A18F">
        <w:rPr>
          <w:rFonts w:ascii="Times New Roman" w:eastAsia="Times New Roman" w:hAnsi="Times New Roman" w:cs="Times New Roman"/>
        </w:rPr>
        <w:t xml:space="preserve"> gaps with the </w:t>
      </w:r>
      <w:r w:rsidRPr="11FF587E">
        <w:rPr>
          <w:rFonts w:ascii="Times New Roman" w:eastAsia="Times New Roman" w:hAnsi="Times New Roman" w:cs="Times New Roman"/>
        </w:rPr>
        <w:t>group mode</w:t>
      </w:r>
      <w:r w:rsidRPr="6432A18F">
        <w:rPr>
          <w:rFonts w:ascii="Times New Roman" w:eastAsia="Times New Roman" w:hAnsi="Times New Roman" w:cs="Times New Roman"/>
        </w:rPr>
        <w:t xml:space="preserve">, so replacements reflect typical conditions for that region and time of year rather than a blunt global average. Next, any leftovers are handled with </w:t>
      </w:r>
      <w:r w:rsidRPr="11FF587E">
        <w:rPr>
          <w:rFonts w:ascii="Times New Roman" w:eastAsia="Times New Roman" w:hAnsi="Times New Roman" w:cs="Times New Roman"/>
        </w:rPr>
        <w:t>global medians/modes</w:t>
      </w:r>
      <w:r w:rsidRPr="6432A18F">
        <w:rPr>
          <w:rFonts w:ascii="Times New Roman" w:eastAsia="Times New Roman" w:hAnsi="Times New Roman" w:cs="Times New Roman"/>
        </w:rPr>
        <w:t xml:space="preserve"> as a conservative fallback. We explicitly </w:t>
      </w:r>
      <w:r w:rsidRPr="11FF587E">
        <w:rPr>
          <w:rFonts w:ascii="Times New Roman" w:eastAsia="Times New Roman" w:hAnsi="Times New Roman" w:cs="Times New Roman"/>
        </w:rPr>
        <w:t>exclude non-predictive and target fields</w:t>
      </w:r>
      <w:r w:rsidRPr="6432A18F">
        <w:rPr>
          <w:rFonts w:ascii="Times New Roman" w:eastAsia="Times New Roman" w:hAnsi="Times New Roman" w:cs="Times New Roman"/>
        </w:rPr>
        <w:t xml:space="preserve"> (Date, </w:t>
      </w:r>
      <w:proofErr w:type="spellStart"/>
      <w:r w:rsidRPr="6432A18F">
        <w:rPr>
          <w:rFonts w:ascii="Times New Roman" w:eastAsia="Times New Roman" w:hAnsi="Times New Roman" w:cs="Times New Roman"/>
        </w:rPr>
        <w:t>OSgrid</w:t>
      </w:r>
      <w:proofErr w:type="spellEnd"/>
      <w:r w:rsidRPr="6432A18F">
        <w:rPr>
          <w:rFonts w:ascii="Times New Roman" w:eastAsia="Times New Roman" w:hAnsi="Times New Roman" w:cs="Times New Roman"/>
        </w:rPr>
        <w:t xml:space="preserve">, Location, FAH) from imputation to avoid leakage into the label. This design preserves regional/seasonal structure noted in the </w:t>
      </w:r>
      <w:proofErr w:type="gramStart"/>
      <w:r w:rsidRPr="6432A18F">
        <w:rPr>
          <w:rFonts w:ascii="Times New Roman" w:eastAsia="Times New Roman" w:hAnsi="Times New Roman" w:cs="Times New Roman"/>
        </w:rPr>
        <w:t>EDA  while</w:t>
      </w:r>
      <w:proofErr w:type="gramEnd"/>
      <w:r w:rsidRPr="6432A18F">
        <w:rPr>
          <w:rFonts w:ascii="Times New Roman" w:eastAsia="Times New Roman" w:hAnsi="Times New Roman" w:cs="Times New Roman"/>
        </w:rPr>
        <w:t xml:space="preserve"> producing a complete feature matrix for </w:t>
      </w:r>
      <w:r w:rsidR="515F2C55" w:rsidRPr="3029368D">
        <w:rPr>
          <w:rFonts w:ascii="Times New Roman" w:eastAsia="Times New Roman" w:hAnsi="Times New Roman" w:cs="Times New Roman"/>
        </w:rPr>
        <w:t>modelling</w:t>
      </w:r>
      <w:r w:rsidRPr="6432A18F">
        <w:rPr>
          <w:rFonts w:ascii="Times New Roman" w:eastAsia="Times New Roman" w:hAnsi="Times New Roman" w:cs="Times New Roman"/>
        </w:rPr>
        <w:t>.</w:t>
      </w:r>
    </w:p>
    <w:p w14:paraId="7A1C82B1" w14:textId="31147FFA" w:rsidR="00B2209D" w:rsidRDefault="00B2209D" w:rsidP="22B60934">
      <w:pPr>
        <w:jc w:val="both"/>
      </w:pPr>
      <w:r w:rsidRPr="00B2209D">
        <w:t># TARGET ENCODING</w:t>
      </w:r>
    </w:p>
    <w:p w14:paraId="0F01FFDE" w14:textId="0BFA22B3" w:rsidR="6411FC1B" w:rsidRDefault="6411FC1B" w:rsidP="37EFB016">
      <w:pPr>
        <w:jc w:val="both"/>
        <w:rPr>
          <w:rFonts w:ascii="Times New Roman" w:eastAsia="Times New Roman" w:hAnsi="Times New Roman" w:cs="Times New Roman"/>
        </w:rPr>
      </w:pPr>
      <w:r w:rsidRPr="177D83E6">
        <w:rPr>
          <w:rFonts w:ascii="Times New Roman" w:eastAsia="Times New Roman" w:hAnsi="Times New Roman" w:cs="Times New Roman"/>
        </w:rPr>
        <w:t xml:space="preserve">To prepare the data for a neural network, we first removed non-predictive IDs (Date, </w:t>
      </w:r>
      <w:proofErr w:type="spellStart"/>
      <w:r w:rsidRPr="177D83E6">
        <w:rPr>
          <w:rFonts w:ascii="Times New Roman" w:eastAsia="Times New Roman" w:hAnsi="Times New Roman" w:cs="Times New Roman"/>
        </w:rPr>
        <w:t>OSgrid</w:t>
      </w:r>
      <w:proofErr w:type="spellEnd"/>
      <w:r w:rsidRPr="177D83E6">
        <w:rPr>
          <w:rFonts w:ascii="Times New Roman" w:eastAsia="Times New Roman" w:hAnsi="Times New Roman" w:cs="Times New Roman"/>
        </w:rPr>
        <w:t xml:space="preserve">, Location) and encoded the target, FAH, as an </w:t>
      </w:r>
      <w:r w:rsidRPr="4675664E">
        <w:rPr>
          <w:rFonts w:ascii="Times New Roman" w:eastAsia="Times New Roman" w:hAnsi="Times New Roman" w:cs="Times New Roman"/>
        </w:rPr>
        <w:t>ordinal</w:t>
      </w:r>
      <w:r w:rsidRPr="177D83E6">
        <w:rPr>
          <w:rFonts w:ascii="Times New Roman" w:eastAsia="Times New Roman" w:hAnsi="Times New Roman" w:cs="Times New Roman"/>
        </w:rPr>
        <w:t xml:space="preserve"> integer in true risk order</w:t>
      </w:r>
      <w:r w:rsidRPr="4675664E">
        <w:rPr>
          <w:rFonts w:ascii="Times New Roman" w:eastAsia="Times New Roman" w:hAnsi="Times New Roman" w:cs="Times New Roman"/>
          <w:b/>
        </w:rPr>
        <w:t xml:space="preserve"> </w:t>
      </w:r>
      <w:proofErr w:type="spellStart"/>
      <w:r w:rsidRPr="3ADE362C">
        <w:rPr>
          <w:rFonts w:ascii="Times New Roman" w:eastAsia="Times New Roman" w:hAnsi="Times New Roman" w:cs="Times New Roman"/>
        </w:rPr>
        <w:t>Low→High</w:t>
      </w:r>
      <w:proofErr w:type="spellEnd"/>
      <w:r w:rsidRPr="3ADE362C">
        <w:rPr>
          <w:rFonts w:ascii="Times New Roman" w:eastAsia="Times New Roman" w:hAnsi="Times New Roman" w:cs="Times New Roman"/>
        </w:rPr>
        <w:t xml:space="preserve"> = 0–4</w:t>
      </w:r>
      <w:r w:rsidRPr="177D83E6">
        <w:rPr>
          <w:rFonts w:ascii="Times New Roman" w:eastAsia="Times New Roman" w:hAnsi="Times New Roman" w:cs="Times New Roman"/>
        </w:rPr>
        <w:t xml:space="preserve">. A verification table confirmed a one-to-one mapping (Low=0, Moderate=1, Considerable−=2, Considerable+=3, High=4) with </w:t>
      </w:r>
      <w:r w:rsidRPr="3ADE362C">
        <w:rPr>
          <w:rFonts w:ascii="Times New Roman" w:eastAsia="Times New Roman" w:hAnsi="Times New Roman" w:cs="Times New Roman"/>
        </w:rPr>
        <w:t>no unmapped values</w:t>
      </w:r>
      <w:r w:rsidRPr="177D83E6">
        <w:rPr>
          <w:rFonts w:ascii="Times New Roman" w:eastAsia="Times New Roman" w:hAnsi="Times New Roman" w:cs="Times New Roman"/>
        </w:rPr>
        <w:t xml:space="preserve"> and the encoded class counts </w:t>
      </w:r>
      <w:r w:rsidRPr="177D83E6">
        <w:rPr>
          <w:rFonts w:ascii="Times New Roman" w:eastAsia="Times New Roman" w:hAnsi="Times New Roman" w:cs="Times New Roman"/>
          <w:b/>
          <w:bCs/>
        </w:rPr>
        <w:t>[</w:t>
      </w:r>
      <w:r w:rsidRPr="3ADE362C">
        <w:rPr>
          <w:rFonts w:ascii="Times New Roman" w:eastAsia="Times New Roman" w:hAnsi="Times New Roman" w:cs="Times New Roman"/>
        </w:rPr>
        <w:t>3398, 3167, 2412, 895, 423]</w:t>
      </w:r>
      <w:r w:rsidRPr="177D83E6">
        <w:rPr>
          <w:rFonts w:ascii="Times New Roman" w:eastAsia="Times New Roman" w:hAnsi="Times New Roman" w:cs="Times New Roman"/>
        </w:rPr>
        <w:t xml:space="preserve">, matching the observed imbalance. </w:t>
      </w:r>
    </w:p>
    <w:p w14:paraId="2A3CA309" w14:textId="1575C216" w:rsidR="3029368D" w:rsidRDefault="6411FC1B" w:rsidP="3029368D">
      <w:pPr>
        <w:jc w:val="both"/>
        <w:rPr>
          <w:rFonts w:ascii="Times New Roman" w:eastAsia="Times New Roman" w:hAnsi="Times New Roman" w:cs="Times New Roman"/>
        </w:rPr>
      </w:pPr>
      <w:r w:rsidRPr="177D83E6">
        <w:rPr>
          <w:rFonts w:ascii="Times New Roman" w:eastAsia="Times New Roman" w:hAnsi="Times New Roman" w:cs="Times New Roman"/>
        </w:rPr>
        <w:t xml:space="preserve">For predictors, we cleaned categorical fields and applied a </w:t>
      </w:r>
      <w:r w:rsidRPr="37EFB016">
        <w:rPr>
          <w:rFonts w:ascii="Times New Roman" w:eastAsia="Times New Roman" w:hAnsi="Times New Roman" w:cs="Times New Roman"/>
        </w:rPr>
        <w:t>frequency threshold (≥50</w:t>
      </w:r>
      <w:proofErr w:type="gramStart"/>
      <w:r w:rsidRPr="37EFB016">
        <w:rPr>
          <w:rFonts w:ascii="Times New Roman" w:eastAsia="Times New Roman" w:hAnsi="Times New Roman" w:cs="Times New Roman"/>
        </w:rPr>
        <w:t>)</w:t>
      </w:r>
      <w:proofErr w:type="gramEnd"/>
      <w:r w:rsidRPr="177D83E6">
        <w:rPr>
          <w:rFonts w:ascii="Times New Roman" w:eastAsia="Times New Roman" w:hAnsi="Times New Roman" w:cs="Times New Roman"/>
        </w:rPr>
        <w:t xml:space="preserve"> so very rare levels were folded into </w:t>
      </w:r>
      <w:r w:rsidRPr="37EFB016">
        <w:rPr>
          <w:rFonts w:ascii="Times New Roman" w:eastAsia="Times New Roman" w:hAnsi="Times New Roman" w:cs="Times New Roman"/>
        </w:rPr>
        <w:t>“Other”</w:t>
      </w:r>
      <w:r w:rsidRPr="177D83E6">
        <w:rPr>
          <w:rFonts w:ascii="Times New Roman" w:eastAsia="Times New Roman" w:hAnsi="Times New Roman" w:cs="Times New Roman"/>
        </w:rPr>
        <w:t xml:space="preserve"> to limit sparsity. We then </w:t>
      </w:r>
      <w:r w:rsidRPr="37EFB016">
        <w:rPr>
          <w:rFonts w:ascii="Times New Roman" w:eastAsia="Times New Roman" w:hAnsi="Times New Roman" w:cs="Times New Roman"/>
        </w:rPr>
        <w:t>one-hot encoded</w:t>
      </w:r>
      <w:r w:rsidRPr="177D83E6">
        <w:rPr>
          <w:rFonts w:ascii="Times New Roman" w:eastAsia="Times New Roman" w:hAnsi="Times New Roman" w:cs="Times New Roman"/>
        </w:rPr>
        <w:t xml:space="preserve"> the remaining categories for </w:t>
      </w:r>
      <w:r w:rsidRPr="37EFB016">
        <w:rPr>
          <w:rFonts w:ascii="Times New Roman" w:eastAsia="Times New Roman" w:hAnsi="Times New Roman" w:cs="Times New Roman"/>
        </w:rPr>
        <w:t>Area</w:t>
      </w:r>
      <w:r w:rsidRPr="177D83E6">
        <w:rPr>
          <w:rFonts w:ascii="Times New Roman" w:eastAsia="Times New Roman" w:hAnsi="Times New Roman" w:cs="Times New Roman"/>
        </w:rPr>
        <w:t xml:space="preserve">, </w:t>
      </w:r>
      <w:proofErr w:type="spellStart"/>
      <w:r w:rsidRPr="37EFB016">
        <w:rPr>
          <w:rFonts w:ascii="Times New Roman" w:eastAsia="Times New Roman" w:hAnsi="Times New Roman" w:cs="Times New Roman"/>
        </w:rPr>
        <w:t>Precip.Code</w:t>
      </w:r>
      <w:proofErr w:type="spellEnd"/>
      <w:r w:rsidRPr="177D83E6">
        <w:rPr>
          <w:rFonts w:ascii="Times New Roman" w:eastAsia="Times New Roman" w:hAnsi="Times New Roman" w:cs="Times New Roman"/>
        </w:rPr>
        <w:t xml:space="preserve">, and </w:t>
      </w:r>
      <w:r w:rsidRPr="37EFB016">
        <w:rPr>
          <w:rFonts w:ascii="Times New Roman" w:eastAsia="Times New Roman" w:hAnsi="Times New Roman" w:cs="Times New Roman"/>
        </w:rPr>
        <w:t>Season</w:t>
      </w:r>
      <w:r w:rsidRPr="177D83E6">
        <w:rPr>
          <w:rFonts w:ascii="Times New Roman" w:eastAsia="Times New Roman" w:hAnsi="Times New Roman" w:cs="Times New Roman"/>
        </w:rPr>
        <w:t xml:space="preserve">, </w:t>
      </w:r>
      <w:r w:rsidR="72DB5D1B" w:rsidRPr="3ADE362C">
        <w:rPr>
          <w:rFonts w:ascii="Times New Roman" w:eastAsia="Times New Roman" w:hAnsi="Times New Roman" w:cs="Times New Roman"/>
        </w:rPr>
        <w:t xml:space="preserve">while </w:t>
      </w:r>
      <w:r w:rsidRPr="177D83E6">
        <w:rPr>
          <w:rFonts w:ascii="Times New Roman" w:eastAsia="Times New Roman" w:hAnsi="Times New Roman" w:cs="Times New Roman"/>
        </w:rPr>
        <w:t xml:space="preserve">adding binary indicator columns and dropping the original fields. This pipeline preserves the ordinal meaning of the hazard label while transforming categorical </w:t>
      </w:r>
      <w:r w:rsidRPr="177D83E6">
        <w:rPr>
          <w:rFonts w:ascii="Times New Roman" w:eastAsia="Times New Roman" w:hAnsi="Times New Roman" w:cs="Times New Roman"/>
        </w:rPr>
        <w:lastRenderedPageBreak/>
        <w:t>inputs into a numerically stable representation that dense neural networks can learn from, with reduced risk of overfitting to tiny categories.</w:t>
      </w:r>
    </w:p>
    <w:p w14:paraId="57D618CC" w14:textId="6713F723" w:rsidR="3029368D" w:rsidRDefault="3029368D" w:rsidP="3029368D">
      <w:pPr>
        <w:jc w:val="both"/>
      </w:pPr>
    </w:p>
    <w:p w14:paraId="0035ABD9" w14:textId="4823A5FD" w:rsidR="002E5D20" w:rsidRDefault="002E5D20" w:rsidP="22B60934">
      <w:pPr>
        <w:jc w:val="both"/>
      </w:pPr>
      <w:r w:rsidRPr="002E5D20">
        <w:t># FEATURE SELECTION</w:t>
      </w:r>
    </w:p>
    <w:p w14:paraId="15BAFA55" w14:textId="47162F94" w:rsidR="60BD02A6" w:rsidRDefault="60BD02A6" w:rsidP="0BEAB7BB">
      <w:pPr>
        <w:jc w:val="both"/>
        <w:rPr>
          <w:rFonts w:ascii="Times New Roman" w:eastAsia="Times New Roman" w:hAnsi="Times New Roman" w:cs="Times New Roman"/>
        </w:rPr>
      </w:pPr>
      <w:r w:rsidRPr="52C258F4">
        <w:rPr>
          <w:rFonts w:ascii="Times New Roman" w:eastAsia="Times New Roman" w:hAnsi="Times New Roman" w:cs="Times New Roman"/>
        </w:rPr>
        <w:t>After cleaning and encoding, we standardized all numeric predictors and ran an ensemble feature-selection procedure on the 7,530 complete cases to concentrate signal and control dimensionality. Three complementary signals were computed per feature—LASSO coefficients (linear sparsity), Random Forest permutation importance (non-linear/interaction effects), and target correlation—each normalized to 0–100 and combined with weights (RF 40%, LASSO 30%, Correlation 30%)</w:t>
      </w:r>
      <w:r w:rsidR="0E4CA480" w:rsidRPr="52C258F4">
        <w:rPr>
          <w:rFonts w:ascii="Times New Roman" w:eastAsia="Times New Roman" w:hAnsi="Times New Roman" w:cs="Times New Roman"/>
        </w:rPr>
        <w:t>.</w:t>
      </w:r>
      <w:r w:rsidRPr="52C258F4">
        <w:rPr>
          <w:rFonts w:ascii="Times New Roman" w:eastAsia="Times New Roman" w:hAnsi="Times New Roman" w:cs="Times New Roman"/>
        </w:rPr>
        <w:t xml:space="preserve"> LASSO retained 30 features</w:t>
      </w:r>
      <w:r w:rsidR="1173DED1" w:rsidRPr="52C258F4">
        <w:rPr>
          <w:rFonts w:ascii="Times New Roman" w:eastAsia="Times New Roman" w:hAnsi="Times New Roman" w:cs="Times New Roman"/>
        </w:rPr>
        <w:t>,</w:t>
      </w:r>
      <w:r w:rsidRPr="52C258F4">
        <w:rPr>
          <w:rFonts w:ascii="Times New Roman" w:eastAsia="Times New Roman" w:hAnsi="Times New Roman" w:cs="Times New Roman"/>
        </w:rPr>
        <w:t xml:space="preserve"> Random Forest and correlation evaluated 47</w:t>
      </w:r>
      <w:r w:rsidR="59BFD7BB" w:rsidRPr="52C258F4">
        <w:rPr>
          <w:rFonts w:ascii="Times New Roman" w:eastAsia="Times New Roman" w:hAnsi="Times New Roman" w:cs="Times New Roman"/>
        </w:rPr>
        <w:t xml:space="preserve"> while</w:t>
      </w:r>
      <w:r w:rsidRPr="52C258F4">
        <w:rPr>
          <w:rFonts w:ascii="Times New Roman" w:eastAsia="Times New Roman" w:hAnsi="Times New Roman" w:cs="Times New Roman"/>
        </w:rPr>
        <w:t xml:space="preserve"> the weighted scores yielded a final shortlist of 25 predictors.</w:t>
      </w:r>
      <w:r w:rsidR="7EA71898" w:rsidRPr="52C258F4">
        <w:rPr>
          <w:rFonts w:ascii="Times New Roman" w:eastAsia="Times New Roman" w:hAnsi="Times New Roman" w:cs="Times New Roman"/>
        </w:rPr>
        <w:t xml:space="preserve"> The top-ranked variables are physically coherent with avalanche mechanics are</w:t>
      </w:r>
    </w:p>
    <w:p w14:paraId="5C25DE55" w14:textId="47CA3B5D" w:rsidR="7EA71898" w:rsidRDefault="7EA71898" w:rsidP="0BEAB7BB">
      <w:pPr>
        <w:pStyle w:val="ListParagraph"/>
        <w:numPr>
          <w:ilvl w:val="0"/>
          <w:numId w:val="26"/>
        </w:numPr>
        <w:jc w:val="both"/>
        <w:rPr>
          <w:rFonts w:ascii="Times New Roman" w:eastAsia="Times New Roman" w:hAnsi="Times New Roman" w:cs="Times New Roman"/>
        </w:rPr>
      </w:pPr>
      <w:proofErr w:type="spellStart"/>
      <w:r w:rsidRPr="52C258F4">
        <w:rPr>
          <w:rFonts w:ascii="Times New Roman" w:eastAsia="Times New Roman" w:hAnsi="Times New Roman" w:cs="Times New Roman"/>
          <w:i/>
          <w:iCs/>
        </w:rPr>
        <w:t>Foot.Pen</w:t>
      </w:r>
      <w:proofErr w:type="spellEnd"/>
      <w:r w:rsidRPr="52C258F4">
        <w:rPr>
          <w:rFonts w:ascii="Times New Roman" w:eastAsia="Times New Roman" w:hAnsi="Times New Roman" w:cs="Times New Roman"/>
          <w:i/>
          <w:iCs/>
        </w:rPr>
        <w:t xml:space="preserve"> </w:t>
      </w:r>
      <w:r w:rsidRPr="52C258F4">
        <w:rPr>
          <w:rFonts w:ascii="Times New Roman" w:eastAsia="Times New Roman" w:hAnsi="Times New Roman" w:cs="Times New Roman"/>
        </w:rPr>
        <w:t>(near-surface strength)</w:t>
      </w:r>
    </w:p>
    <w:p w14:paraId="6A8B5CF4" w14:textId="3B3535E5" w:rsidR="7EA71898" w:rsidRDefault="7EA71898" w:rsidP="0BEAB7BB">
      <w:pPr>
        <w:pStyle w:val="ListParagraph"/>
        <w:numPr>
          <w:ilvl w:val="0"/>
          <w:numId w:val="26"/>
        </w:numPr>
        <w:jc w:val="both"/>
        <w:rPr>
          <w:rFonts w:ascii="Times New Roman" w:eastAsia="Times New Roman" w:hAnsi="Times New Roman" w:cs="Times New Roman"/>
        </w:rPr>
      </w:pPr>
      <w:r w:rsidRPr="52C258F4">
        <w:rPr>
          <w:rFonts w:ascii="Times New Roman" w:eastAsia="Times New Roman" w:hAnsi="Times New Roman" w:cs="Times New Roman"/>
          <w:i/>
          <w:iCs/>
        </w:rPr>
        <w:t xml:space="preserve">Drift </w:t>
      </w:r>
      <w:r w:rsidRPr="52C258F4">
        <w:rPr>
          <w:rFonts w:ascii="Times New Roman" w:eastAsia="Times New Roman" w:hAnsi="Times New Roman" w:cs="Times New Roman"/>
        </w:rPr>
        <w:t>(recent wind transport)</w:t>
      </w:r>
    </w:p>
    <w:p w14:paraId="589697F2" w14:textId="1BFF16AC" w:rsidR="7EA71898" w:rsidRDefault="7EA71898" w:rsidP="7C9498E2">
      <w:pPr>
        <w:pStyle w:val="ListParagraph"/>
        <w:numPr>
          <w:ilvl w:val="0"/>
          <w:numId w:val="26"/>
        </w:numPr>
        <w:jc w:val="both"/>
        <w:rPr>
          <w:rFonts w:ascii="Times New Roman" w:eastAsia="Times New Roman" w:hAnsi="Times New Roman" w:cs="Times New Roman"/>
        </w:rPr>
      </w:pPr>
      <w:proofErr w:type="spellStart"/>
      <w:proofErr w:type="gramStart"/>
      <w:r w:rsidRPr="52C258F4">
        <w:rPr>
          <w:rFonts w:ascii="Times New Roman" w:eastAsia="Times New Roman" w:hAnsi="Times New Roman" w:cs="Times New Roman"/>
          <w:i/>
          <w:iCs/>
        </w:rPr>
        <w:t>Summit.Air.Temp</w:t>
      </w:r>
      <w:proofErr w:type="spellEnd"/>
      <w:proofErr w:type="gramEnd"/>
      <w:r w:rsidRPr="52C258F4">
        <w:rPr>
          <w:rFonts w:ascii="Times New Roman" w:eastAsia="Times New Roman" w:hAnsi="Times New Roman" w:cs="Times New Roman"/>
          <w:i/>
          <w:iCs/>
        </w:rPr>
        <w:t xml:space="preserve"> </w:t>
      </w:r>
      <w:r w:rsidRPr="52C258F4">
        <w:rPr>
          <w:rFonts w:ascii="Times New Roman" w:eastAsia="Times New Roman" w:hAnsi="Times New Roman" w:cs="Times New Roman"/>
        </w:rPr>
        <w:t xml:space="preserve">and </w:t>
      </w:r>
      <w:proofErr w:type="spellStart"/>
      <w:r w:rsidRPr="52C258F4">
        <w:rPr>
          <w:rFonts w:ascii="Times New Roman" w:eastAsia="Times New Roman" w:hAnsi="Times New Roman" w:cs="Times New Roman"/>
          <w:i/>
          <w:iCs/>
        </w:rPr>
        <w:t>Air.Temp</w:t>
      </w:r>
      <w:proofErr w:type="spellEnd"/>
      <w:r w:rsidRPr="52C258F4">
        <w:rPr>
          <w:rFonts w:ascii="Times New Roman" w:eastAsia="Times New Roman" w:hAnsi="Times New Roman" w:cs="Times New Roman"/>
          <w:i/>
          <w:iCs/>
        </w:rPr>
        <w:t xml:space="preserve"> </w:t>
      </w:r>
      <w:r w:rsidRPr="52C258F4">
        <w:rPr>
          <w:rFonts w:ascii="Times New Roman" w:eastAsia="Times New Roman" w:hAnsi="Times New Roman" w:cs="Times New Roman"/>
        </w:rPr>
        <w:t>(thermal state)</w:t>
      </w:r>
    </w:p>
    <w:p w14:paraId="17E89587" w14:textId="669862A2" w:rsidR="7EA71898" w:rsidRDefault="7EA71898" w:rsidP="7C9498E2">
      <w:pPr>
        <w:pStyle w:val="ListParagraph"/>
        <w:numPr>
          <w:ilvl w:val="0"/>
          <w:numId w:val="26"/>
        </w:numPr>
        <w:jc w:val="both"/>
        <w:rPr>
          <w:rFonts w:ascii="Times New Roman" w:eastAsia="Times New Roman" w:hAnsi="Times New Roman" w:cs="Times New Roman"/>
        </w:rPr>
      </w:pPr>
      <w:proofErr w:type="spellStart"/>
      <w:proofErr w:type="gramStart"/>
      <w:r w:rsidRPr="52C258F4">
        <w:rPr>
          <w:rFonts w:ascii="Times New Roman" w:eastAsia="Times New Roman" w:hAnsi="Times New Roman" w:cs="Times New Roman"/>
          <w:i/>
          <w:iCs/>
        </w:rPr>
        <w:t>Total.Snow.Depth</w:t>
      </w:r>
      <w:proofErr w:type="spellEnd"/>
      <w:proofErr w:type="gramEnd"/>
      <w:r w:rsidRPr="52C258F4">
        <w:rPr>
          <w:rFonts w:ascii="Times New Roman" w:eastAsia="Times New Roman" w:hAnsi="Times New Roman" w:cs="Times New Roman"/>
          <w:i/>
          <w:iCs/>
        </w:rPr>
        <w:t xml:space="preserve"> </w:t>
      </w:r>
      <w:r w:rsidRPr="52C258F4">
        <w:rPr>
          <w:rFonts w:ascii="Times New Roman" w:eastAsia="Times New Roman" w:hAnsi="Times New Roman" w:cs="Times New Roman"/>
        </w:rPr>
        <w:t>(load)</w:t>
      </w:r>
    </w:p>
    <w:p w14:paraId="096E27A3" w14:textId="6E53F504" w:rsidR="7EA71898" w:rsidRDefault="7EA71898" w:rsidP="7C9498E2">
      <w:pPr>
        <w:pStyle w:val="ListParagraph"/>
        <w:numPr>
          <w:ilvl w:val="0"/>
          <w:numId w:val="26"/>
        </w:numPr>
        <w:jc w:val="both"/>
        <w:rPr>
          <w:rFonts w:ascii="Times New Roman" w:eastAsia="Times New Roman" w:hAnsi="Times New Roman" w:cs="Times New Roman"/>
        </w:rPr>
      </w:pPr>
      <w:proofErr w:type="spellStart"/>
      <w:r w:rsidRPr="52C258F4">
        <w:rPr>
          <w:rFonts w:ascii="Times New Roman" w:eastAsia="Times New Roman" w:hAnsi="Times New Roman" w:cs="Times New Roman"/>
          <w:i/>
          <w:iCs/>
        </w:rPr>
        <w:t>Wind.Speed</w:t>
      </w:r>
      <w:proofErr w:type="spellEnd"/>
      <w:r w:rsidRPr="52C258F4">
        <w:rPr>
          <w:rFonts w:ascii="Times New Roman" w:eastAsia="Times New Roman" w:hAnsi="Times New Roman" w:cs="Times New Roman"/>
          <w:i/>
          <w:iCs/>
        </w:rPr>
        <w:t>/</w:t>
      </w:r>
      <w:proofErr w:type="spellStart"/>
      <w:r w:rsidRPr="52C258F4">
        <w:rPr>
          <w:rFonts w:ascii="Times New Roman" w:eastAsia="Times New Roman" w:hAnsi="Times New Roman" w:cs="Times New Roman"/>
          <w:i/>
          <w:iCs/>
        </w:rPr>
        <w:t>Summit.Wind.Speed</w:t>
      </w:r>
      <w:proofErr w:type="spellEnd"/>
      <w:r w:rsidRPr="52C258F4">
        <w:rPr>
          <w:rFonts w:ascii="Times New Roman" w:eastAsia="Times New Roman" w:hAnsi="Times New Roman" w:cs="Times New Roman"/>
        </w:rPr>
        <w:t xml:space="preserve"> (loading potential)</w:t>
      </w:r>
    </w:p>
    <w:p w14:paraId="4890D999" w14:textId="7EBE941A" w:rsidR="7EA71898" w:rsidRDefault="7EA71898" w:rsidP="7C9498E2">
      <w:pPr>
        <w:pStyle w:val="ListParagraph"/>
        <w:numPr>
          <w:ilvl w:val="0"/>
          <w:numId w:val="26"/>
        </w:numPr>
        <w:jc w:val="both"/>
        <w:rPr>
          <w:rFonts w:ascii="Times New Roman" w:eastAsia="Times New Roman" w:hAnsi="Times New Roman" w:cs="Times New Roman"/>
        </w:rPr>
      </w:pPr>
      <w:proofErr w:type="spellStart"/>
      <w:proofErr w:type="gramStart"/>
      <w:r w:rsidRPr="52C258F4">
        <w:rPr>
          <w:rFonts w:ascii="Times New Roman" w:eastAsia="Times New Roman" w:hAnsi="Times New Roman" w:cs="Times New Roman"/>
          <w:i/>
          <w:iCs/>
        </w:rPr>
        <w:t>Max.Temp.Grad</w:t>
      </w:r>
      <w:proofErr w:type="spellEnd"/>
      <w:proofErr w:type="gramEnd"/>
      <w:r w:rsidRPr="52C258F4">
        <w:rPr>
          <w:rFonts w:ascii="Times New Roman" w:eastAsia="Times New Roman" w:hAnsi="Times New Roman" w:cs="Times New Roman"/>
          <w:i/>
          <w:iCs/>
        </w:rPr>
        <w:t xml:space="preserve"> </w:t>
      </w:r>
      <w:r w:rsidRPr="52C258F4">
        <w:rPr>
          <w:rFonts w:ascii="Times New Roman" w:eastAsia="Times New Roman" w:hAnsi="Times New Roman" w:cs="Times New Roman"/>
        </w:rPr>
        <w:t>(faceting potential)</w:t>
      </w:r>
    </w:p>
    <w:p w14:paraId="01A077DF" w14:textId="3565DE28" w:rsidR="7EA71898" w:rsidRDefault="7EA71898" w:rsidP="7C9498E2">
      <w:pPr>
        <w:pStyle w:val="ListParagraph"/>
        <w:numPr>
          <w:ilvl w:val="0"/>
          <w:numId w:val="26"/>
        </w:numPr>
        <w:jc w:val="both"/>
        <w:rPr>
          <w:rFonts w:ascii="Times New Roman" w:eastAsia="Times New Roman" w:hAnsi="Times New Roman" w:cs="Times New Roman"/>
          <w:i/>
          <w:iCs/>
        </w:rPr>
      </w:pPr>
      <w:proofErr w:type="spellStart"/>
      <w:r w:rsidRPr="52C258F4">
        <w:rPr>
          <w:rFonts w:ascii="Times New Roman" w:eastAsia="Times New Roman" w:hAnsi="Times New Roman" w:cs="Times New Roman"/>
          <w:i/>
          <w:iCs/>
        </w:rPr>
        <w:t>Snow.Temp</w:t>
      </w:r>
      <w:proofErr w:type="spellEnd"/>
    </w:p>
    <w:p w14:paraId="25F66177" w14:textId="2A68B318" w:rsidR="7EA71898" w:rsidRDefault="7EA71898" w:rsidP="7C9498E2">
      <w:pPr>
        <w:pStyle w:val="ListParagraph"/>
        <w:numPr>
          <w:ilvl w:val="0"/>
          <w:numId w:val="26"/>
        </w:numPr>
        <w:jc w:val="both"/>
        <w:rPr>
          <w:rFonts w:ascii="Times New Roman" w:eastAsia="Times New Roman" w:hAnsi="Times New Roman" w:cs="Times New Roman"/>
          <w:i/>
          <w:iCs/>
        </w:rPr>
      </w:pPr>
      <w:r w:rsidRPr="52C258F4">
        <w:rPr>
          <w:rFonts w:ascii="Times New Roman" w:eastAsia="Times New Roman" w:hAnsi="Times New Roman" w:cs="Times New Roman"/>
          <w:i/>
          <w:iCs/>
        </w:rPr>
        <w:t>Insolation</w:t>
      </w:r>
    </w:p>
    <w:p w14:paraId="7E9C0478" w14:textId="4B4B8742" w:rsidR="7EA71898" w:rsidRDefault="7EA71898" w:rsidP="4CE01FAC">
      <w:pPr>
        <w:pStyle w:val="ListParagraph"/>
        <w:numPr>
          <w:ilvl w:val="0"/>
          <w:numId w:val="26"/>
        </w:numPr>
        <w:jc w:val="both"/>
        <w:rPr>
          <w:rFonts w:ascii="Times New Roman" w:eastAsia="Times New Roman" w:hAnsi="Times New Roman" w:cs="Times New Roman"/>
        </w:rPr>
      </w:pPr>
      <w:proofErr w:type="spellStart"/>
      <w:r w:rsidRPr="52C258F4">
        <w:rPr>
          <w:rFonts w:ascii="Times New Roman" w:eastAsia="Times New Roman" w:hAnsi="Times New Roman" w:cs="Times New Roman"/>
          <w:i/>
          <w:iCs/>
        </w:rPr>
        <w:t>Wind_Chill</w:t>
      </w:r>
      <w:proofErr w:type="spellEnd"/>
      <w:r w:rsidRPr="52C258F4">
        <w:rPr>
          <w:rFonts w:ascii="Times New Roman" w:eastAsia="Times New Roman" w:hAnsi="Times New Roman" w:cs="Times New Roman"/>
          <w:i/>
          <w:iCs/>
        </w:rPr>
        <w:t xml:space="preserve">, </w:t>
      </w:r>
      <w:proofErr w:type="spellStart"/>
      <w:r w:rsidRPr="52C258F4">
        <w:rPr>
          <w:rFonts w:ascii="Times New Roman" w:eastAsia="Times New Roman" w:hAnsi="Times New Roman" w:cs="Times New Roman"/>
          <w:i/>
          <w:iCs/>
        </w:rPr>
        <w:t>Snow_Alt_Interaction</w:t>
      </w:r>
      <w:proofErr w:type="spellEnd"/>
      <w:r w:rsidRPr="52C258F4">
        <w:rPr>
          <w:rFonts w:ascii="Times New Roman" w:eastAsia="Times New Roman" w:hAnsi="Times New Roman" w:cs="Times New Roman"/>
          <w:i/>
          <w:iCs/>
        </w:rPr>
        <w:t>,</w:t>
      </w:r>
      <w:r w:rsidRPr="52C258F4">
        <w:rPr>
          <w:rFonts w:ascii="Times New Roman" w:eastAsia="Times New Roman" w:hAnsi="Times New Roman" w:cs="Times New Roman"/>
        </w:rPr>
        <w:t xml:space="preserve"> and </w:t>
      </w:r>
      <w:r w:rsidRPr="52C258F4">
        <w:rPr>
          <w:rFonts w:ascii="Times New Roman" w:eastAsia="Times New Roman" w:hAnsi="Times New Roman" w:cs="Times New Roman"/>
          <w:i/>
          <w:iCs/>
        </w:rPr>
        <w:t>Day_of_Year</w:t>
      </w:r>
      <w:r w:rsidR="316E7199" w:rsidRPr="52C258F4">
        <w:rPr>
          <w:rFonts w:ascii="Times New Roman" w:eastAsia="Times New Roman" w:hAnsi="Times New Roman" w:cs="Times New Roman"/>
        </w:rPr>
        <w:t xml:space="preserve"> (engineered terms)</w:t>
      </w:r>
    </w:p>
    <w:p w14:paraId="6C873B37" w14:textId="60CBED35" w:rsidR="7EA71898" w:rsidRDefault="7EA71898" w:rsidP="4CE01FAC">
      <w:pPr>
        <w:pStyle w:val="ListParagraph"/>
        <w:numPr>
          <w:ilvl w:val="0"/>
          <w:numId w:val="26"/>
        </w:numPr>
        <w:jc w:val="both"/>
        <w:rPr>
          <w:rFonts w:ascii="Times New Roman" w:eastAsia="Times New Roman" w:hAnsi="Times New Roman" w:cs="Times New Roman"/>
          <w:i/>
          <w:iCs/>
        </w:rPr>
      </w:pPr>
      <w:proofErr w:type="spellStart"/>
      <w:r w:rsidRPr="52C258F4">
        <w:rPr>
          <w:rFonts w:ascii="Times New Roman" w:eastAsia="Times New Roman" w:hAnsi="Times New Roman" w:cs="Times New Roman"/>
          <w:i/>
          <w:iCs/>
        </w:rPr>
        <w:t>Precip.Code</w:t>
      </w:r>
      <w:proofErr w:type="spellEnd"/>
    </w:p>
    <w:p w14:paraId="665372F4" w14:textId="1CE353AB" w:rsidR="7EA71898" w:rsidRDefault="7EA71898" w:rsidP="4CE01FAC">
      <w:pPr>
        <w:pStyle w:val="ListParagraph"/>
        <w:numPr>
          <w:ilvl w:val="0"/>
          <w:numId w:val="26"/>
        </w:numPr>
        <w:jc w:val="both"/>
        <w:rPr>
          <w:rFonts w:ascii="Times New Roman" w:eastAsia="Times New Roman" w:hAnsi="Times New Roman" w:cs="Times New Roman"/>
          <w:i/>
          <w:iCs/>
        </w:rPr>
      </w:pPr>
      <w:proofErr w:type="spellStart"/>
      <w:r w:rsidRPr="52C258F4">
        <w:rPr>
          <w:rFonts w:ascii="Times New Roman" w:eastAsia="Times New Roman" w:hAnsi="Times New Roman" w:cs="Times New Roman"/>
          <w:i/>
          <w:iCs/>
        </w:rPr>
        <w:t>Season_Winter</w:t>
      </w:r>
      <w:proofErr w:type="spellEnd"/>
    </w:p>
    <w:p w14:paraId="6FFC9630" w14:textId="4A0D5A50" w:rsidR="24A41BD7" w:rsidRDefault="7EA71898" w:rsidP="4CE01FAC">
      <w:pPr>
        <w:pStyle w:val="ListParagraph"/>
        <w:numPr>
          <w:ilvl w:val="0"/>
          <w:numId w:val="26"/>
        </w:numPr>
        <w:jc w:val="both"/>
        <w:rPr>
          <w:rFonts w:ascii="Times New Roman" w:eastAsia="Times New Roman" w:hAnsi="Times New Roman" w:cs="Times New Roman"/>
        </w:rPr>
      </w:pPr>
      <w:proofErr w:type="spellStart"/>
      <w:r w:rsidRPr="52C258F4">
        <w:rPr>
          <w:rFonts w:ascii="Times New Roman" w:eastAsia="Times New Roman" w:hAnsi="Times New Roman" w:cs="Times New Roman"/>
          <w:i/>
          <w:iCs/>
        </w:rPr>
        <w:t>Area_Lochaber</w:t>
      </w:r>
      <w:proofErr w:type="spellEnd"/>
      <w:r w:rsidR="1626BDC1" w:rsidRPr="52C258F4">
        <w:rPr>
          <w:rFonts w:ascii="Times New Roman" w:eastAsia="Times New Roman" w:hAnsi="Times New Roman" w:cs="Times New Roman"/>
          <w:i/>
          <w:iCs/>
        </w:rPr>
        <w:t xml:space="preserve"> </w:t>
      </w:r>
      <w:r w:rsidR="1626BDC1" w:rsidRPr="52C258F4">
        <w:rPr>
          <w:rFonts w:ascii="Times New Roman" w:eastAsia="Times New Roman" w:hAnsi="Times New Roman" w:cs="Times New Roman"/>
        </w:rPr>
        <w:t xml:space="preserve">and </w:t>
      </w:r>
      <w:proofErr w:type="spellStart"/>
      <w:r w:rsidR="1626BDC1" w:rsidRPr="52C258F4">
        <w:rPr>
          <w:rFonts w:ascii="Times New Roman" w:eastAsia="Times New Roman" w:hAnsi="Times New Roman" w:cs="Times New Roman"/>
          <w:i/>
          <w:iCs/>
        </w:rPr>
        <w:t>A</w:t>
      </w:r>
      <w:r w:rsidRPr="52C258F4">
        <w:rPr>
          <w:rFonts w:ascii="Times New Roman" w:eastAsia="Times New Roman" w:hAnsi="Times New Roman" w:cs="Times New Roman"/>
          <w:i/>
          <w:iCs/>
        </w:rPr>
        <w:t>rea_Torridon</w:t>
      </w:r>
      <w:proofErr w:type="spellEnd"/>
    </w:p>
    <w:p w14:paraId="79C4AB07" w14:textId="31A11F50" w:rsidR="24A41BD7" w:rsidRDefault="24A41BD7" w:rsidP="24A41BD7">
      <w:pPr>
        <w:jc w:val="both"/>
      </w:pPr>
    </w:p>
    <w:p w14:paraId="26405B0E" w14:textId="699AAFA4" w:rsidR="24A41BD7" w:rsidRDefault="24A41BD7" w:rsidP="24A41BD7">
      <w:pPr>
        <w:jc w:val="both"/>
      </w:pPr>
    </w:p>
    <w:p w14:paraId="66E1BA18" w14:textId="46C7C1C7" w:rsidR="00574C1F" w:rsidRDefault="24B49754" w:rsidP="22B60934">
      <w:pPr>
        <w:spacing w:before="240" w:after="240"/>
        <w:jc w:val="both"/>
        <w:rPr>
          <w:rFonts w:ascii="Times New Roman" w:eastAsia="Times New Roman" w:hAnsi="Times New Roman" w:cs="Times New Roman"/>
        </w:rPr>
      </w:pPr>
      <w:r w:rsidRPr="22B60934">
        <w:rPr>
          <w:rFonts w:ascii="Times New Roman" w:eastAsia="Times New Roman" w:hAnsi="Times New Roman" w:cs="Times New Roman"/>
        </w:rPr>
        <w:t xml:space="preserve">From the </w:t>
      </w:r>
      <w:r w:rsidRPr="22B60934">
        <w:rPr>
          <w:rFonts w:ascii="Times New Roman" w:eastAsia="Times New Roman" w:hAnsi="Times New Roman" w:cs="Times New Roman"/>
          <w:highlight w:val="yellow"/>
        </w:rPr>
        <w:t>figure x</w:t>
      </w:r>
      <w:r w:rsidRPr="22B60934">
        <w:rPr>
          <w:rFonts w:ascii="Times New Roman" w:eastAsia="Times New Roman" w:hAnsi="Times New Roman" w:cs="Times New Roman"/>
        </w:rPr>
        <w:t xml:space="preserve"> above the boxplots show two kinds of outliers. Some are implausible</w:t>
      </w:r>
      <w:r w:rsidRPr="22B60934">
        <w:rPr>
          <w:rFonts w:ascii="Times New Roman" w:eastAsia="Times New Roman" w:hAnsi="Times New Roman" w:cs="Times New Roman"/>
          <w:b/>
          <w:bCs/>
        </w:rPr>
        <w:t xml:space="preserve"> </w:t>
      </w:r>
      <w:r w:rsidRPr="22B60934">
        <w:rPr>
          <w:rFonts w:ascii="Times New Roman" w:eastAsia="Times New Roman" w:hAnsi="Times New Roman" w:cs="Times New Roman"/>
        </w:rPr>
        <w:t xml:space="preserve">values with </w:t>
      </w:r>
      <w:proofErr w:type="spellStart"/>
      <w:proofErr w:type="gramStart"/>
      <w:r w:rsidRPr="22B60934">
        <w:rPr>
          <w:rFonts w:ascii="Times New Roman" w:eastAsia="Times New Roman" w:hAnsi="Times New Roman" w:cs="Times New Roman"/>
          <w:i/>
          <w:iCs/>
        </w:rPr>
        <w:t>AV.Cat</w:t>
      </w:r>
      <w:proofErr w:type="spellEnd"/>
      <w:proofErr w:type="gramEnd"/>
      <w:r w:rsidRPr="22B60934">
        <w:rPr>
          <w:rFonts w:ascii="Times New Roman" w:eastAsia="Times New Roman" w:hAnsi="Times New Roman" w:cs="Times New Roman"/>
        </w:rPr>
        <w:t xml:space="preserve"> having huge positive/negative magnitudes and &gt;20% missingness. </w:t>
      </w:r>
      <w:r w:rsidRPr="22B60934">
        <w:rPr>
          <w:rFonts w:ascii="Times New Roman" w:eastAsia="Times New Roman" w:hAnsi="Times New Roman" w:cs="Times New Roman"/>
          <w:i/>
          <w:iCs/>
        </w:rPr>
        <w:t>Cloud</w:t>
      </w:r>
      <w:r w:rsidRPr="22B60934">
        <w:rPr>
          <w:rFonts w:ascii="Times New Roman" w:eastAsia="Times New Roman" w:hAnsi="Times New Roman" w:cs="Times New Roman"/>
        </w:rPr>
        <w:t xml:space="preserve"> occasionally exceeds 100% or goes negative</w:t>
      </w:r>
      <w:r w:rsidR="61709289" w:rsidRPr="1C8005F1">
        <w:rPr>
          <w:rFonts w:ascii="Times New Roman" w:eastAsia="Times New Roman" w:hAnsi="Times New Roman" w:cs="Times New Roman"/>
        </w:rPr>
        <w:t>.</w:t>
      </w:r>
      <w:r w:rsidRPr="22B60934">
        <w:rPr>
          <w:rFonts w:ascii="Times New Roman" w:eastAsia="Times New Roman" w:hAnsi="Times New Roman" w:cs="Times New Roman"/>
        </w:rPr>
        <w:t xml:space="preserve"> </w:t>
      </w:r>
      <w:r w:rsidRPr="783E6A10">
        <w:rPr>
          <w:rFonts w:ascii="Times New Roman" w:eastAsia="Times New Roman" w:hAnsi="Times New Roman" w:cs="Times New Roman"/>
        </w:rPr>
        <w:t xml:space="preserve"> </w:t>
      </w:r>
      <w:r w:rsidRPr="22B60934">
        <w:rPr>
          <w:rFonts w:ascii="Times New Roman" w:eastAsia="Times New Roman" w:hAnsi="Times New Roman" w:cs="Times New Roman"/>
        </w:rPr>
        <w:t xml:space="preserve">The others may be described as legitimate extremes as </w:t>
      </w:r>
      <w:proofErr w:type="spellStart"/>
      <w:r w:rsidRPr="22B60934">
        <w:rPr>
          <w:rFonts w:ascii="Times New Roman" w:eastAsia="Times New Roman" w:hAnsi="Times New Roman" w:cs="Times New Roman"/>
          <w:i/>
          <w:iCs/>
        </w:rPr>
        <w:t>Snow.Index</w:t>
      </w:r>
      <w:proofErr w:type="spellEnd"/>
      <w:r w:rsidRPr="22B60934">
        <w:rPr>
          <w:rFonts w:ascii="Times New Roman" w:eastAsia="Times New Roman" w:hAnsi="Times New Roman" w:cs="Times New Roman"/>
        </w:rPr>
        <w:t xml:space="preserve"> has a heavy right tail, Crystals has rare large values amid many zeros, and </w:t>
      </w:r>
      <w:r w:rsidRPr="22B60934">
        <w:rPr>
          <w:rFonts w:ascii="Times New Roman" w:eastAsia="Times New Roman" w:hAnsi="Times New Roman" w:cs="Times New Roman"/>
          <w:i/>
          <w:iCs/>
        </w:rPr>
        <w:t>Rain.at.900</w:t>
      </w:r>
      <w:r w:rsidRPr="22B60934">
        <w:rPr>
          <w:rFonts w:ascii="Times New Roman" w:eastAsia="Times New Roman" w:hAnsi="Times New Roman" w:cs="Times New Roman"/>
        </w:rPr>
        <w:t xml:space="preserve"> behaves like a binary indicator (0/1), so the “</w:t>
      </w:r>
      <w:proofErr w:type="gramStart"/>
      <w:r w:rsidRPr="22B60934">
        <w:rPr>
          <w:rFonts w:ascii="Times New Roman" w:eastAsia="Times New Roman" w:hAnsi="Times New Roman" w:cs="Times New Roman"/>
        </w:rPr>
        <w:t>1”s</w:t>
      </w:r>
      <w:proofErr w:type="gramEnd"/>
      <w:r w:rsidRPr="22B60934">
        <w:rPr>
          <w:rFonts w:ascii="Times New Roman" w:eastAsia="Times New Roman" w:hAnsi="Times New Roman" w:cs="Times New Roman"/>
        </w:rPr>
        <w:t xml:space="preserve"> only look like outliers on a numeric boxplot. Latitude spans the expected Scottish band and is not a true outlier.</w:t>
      </w:r>
    </w:p>
    <w:p w14:paraId="4E71E781" w14:textId="5993342B" w:rsidR="00574C1F" w:rsidRDefault="24B49754" w:rsidP="22B60934">
      <w:pPr>
        <w:spacing w:before="240" w:after="240"/>
        <w:jc w:val="both"/>
        <w:rPr>
          <w:rFonts w:ascii="Times New Roman" w:eastAsia="Times New Roman" w:hAnsi="Times New Roman" w:cs="Times New Roman"/>
        </w:rPr>
      </w:pPr>
      <w:r w:rsidRPr="22B60934">
        <w:rPr>
          <w:rFonts w:ascii="Times New Roman" w:eastAsia="Times New Roman" w:hAnsi="Times New Roman" w:cs="Times New Roman"/>
        </w:rPr>
        <w:t xml:space="preserve">Guided by this, we used a two-tier outlier strategy by first applying a physical-plausibility filters to drop </w:t>
      </w:r>
      <w:proofErr w:type="spellStart"/>
      <w:proofErr w:type="gramStart"/>
      <w:r w:rsidRPr="22B60934">
        <w:rPr>
          <w:rFonts w:ascii="Times New Roman" w:eastAsia="Times New Roman" w:hAnsi="Times New Roman" w:cs="Times New Roman"/>
          <w:i/>
          <w:iCs/>
        </w:rPr>
        <w:t>AV.Cat</w:t>
      </w:r>
      <w:proofErr w:type="spellEnd"/>
      <w:proofErr w:type="gramEnd"/>
      <w:r w:rsidRPr="22B60934">
        <w:rPr>
          <w:rFonts w:ascii="Times New Roman" w:eastAsia="Times New Roman" w:hAnsi="Times New Roman" w:cs="Times New Roman"/>
        </w:rPr>
        <w:t xml:space="preserve">, cap </w:t>
      </w:r>
      <w:r w:rsidRPr="22B60934">
        <w:rPr>
          <w:rFonts w:ascii="Times New Roman" w:eastAsia="Times New Roman" w:hAnsi="Times New Roman" w:cs="Times New Roman"/>
          <w:i/>
          <w:iCs/>
        </w:rPr>
        <w:t>Cloud</w:t>
      </w:r>
      <w:r w:rsidRPr="22B60934">
        <w:rPr>
          <w:rFonts w:ascii="Times New Roman" w:eastAsia="Times New Roman" w:hAnsi="Times New Roman" w:cs="Times New Roman"/>
        </w:rPr>
        <w:t xml:space="preserve"> to [0,100], discard </w:t>
      </w:r>
      <w:r w:rsidRPr="22B60934">
        <w:rPr>
          <w:rFonts w:ascii="Times New Roman" w:eastAsia="Times New Roman" w:hAnsi="Times New Roman" w:cs="Times New Roman"/>
          <w:i/>
          <w:iCs/>
        </w:rPr>
        <w:t>Aspect</w:t>
      </w:r>
      <w:r w:rsidRPr="22B60934">
        <w:rPr>
          <w:rFonts w:ascii="Times New Roman" w:eastAsia="Times New Roman" w:hAnsi="Times New Roman" w:cs="Times New Roman"/>
        </w:rPr>
        <w:t xml:space="preserve"> &gt; 360°, </w:t>
      </w:r>
      <w:r w:rsidRPr="22B60934">
        <w:rPr>
          <w:rFonts w:ascii="Times New Roman" w:eastAsia="Times New Roman" w:hAnsi="Times New Roman" w:cs="Times New Roman"/>
          <w:i/>
          <w:iCs/>
        </w:rPr>
        <w:t>Incline</w:t>
      </w:r>
      <w:r w:rsidRPr="22B60934">
        <w:rPr>
          <w:rFonts w:ascii="Times New Roman" w:eastAsia="Times New Roman" w:hAnsi="Times New Roman" w:cs="Times New Roman"/>
        </w:rPr>
        <w:t xml:space="preserve"> &lt;0 or &gt;90°, and remove negative or absurd readings for wind, snow depth, and penetrations. Second, for variables where extremes are </w:t>
      </w:r>
      <w:proofErr w:type="gramStart"/>
      <w:r w:rsidRPr="22B60934">
        <w:rPr>
          <w:rFonts w:ascii="Times New Roman" w:eastAsia="Times New Roman" w:hAnsi="Times New Roman" w:cs="Times New Roman"/>
        </w:rPr>
        <w:t>meaningful</w:t>
      </w:r>
      <w:proofErr w:type="gramEnd"/>
      <w:r w:rsidRPr="22B60934">
        <w:rPr>
          <w:rFonts w:ascii="Times New Roman" w:eastAsia="Times New Roman" w:hAnsi="Times New Roman" w:cs="Times New Roman"/>
        </w:rPr>
        <w:t xml:space="preserve"> we used robust IQR trimming</w:t>
      </w:r>
      <w:r w:rsidRPr="22B60934">
        <w:rPr>
          <w:rFonts w:ascii="Times New Roman" w:eastAsia="Times New Roman" w:hAnsi="Times New Roman" w:cs="Times New Roman"/>
          <w:b/>
          <w:bCs/>
        </w:rPr>
        <w:t xml:space="preserve"> </w:t>
      </w:r>
      <w:r w:rsidRPr="22B60934">
        <w:rPr>
          <w:rFonts w:ascii="Times New Roman" w:eastAsia="Times New Roman" w:hAnsi="Times New Roman" w:cs="Times New Roman"/>
        </w:rPr>
        <w:t xml:space="preserve">with a wide cutoff (k≈3–3.5) to prune only extreme spikes while preserving genuine storm extremes. We also recast </w:t>
      </w:r>
      <w:r w:rsidRPr="22B60934">
        <w:rPr>
          <w:rFonts w:ascii="Times New Roman" w:eastAsia="Times New Roman" w:hAnsi="Times New Roman" w:cs="Times New Roman"/>
          <w:i/>
          <w:iCs/>
        </w:rPr>
        <w:t>Rain.at.900</w:t>
      </w:r>
      <w:r w:rsidRPr="22B60934">
        <w:rPr>
          <w:rFonts w:ascii="Times New Roman" w:eastAsia="Times New Roman" w:hAnsi="Times New Roman" w:cs="Times New Roman"/>
        </w:rPr>
        <w:t xml:space="preserve"> as a binary feature to avoid </w:t>
      </w:r>
      <w:r w:rsidRPr="22B60934">
        <w:rPr>
          <w:rFonts w:ascii="Times New Roman" w:eastAsia="Times New Roman" w:hAnsi="Times New Roman" w:cs="Times New Roman"/>
        </w:rPr>
        <w:lastRenderedPageBreak/>
        <w:t>mislabelling valid “</w:t>
      </w:r>
      <w:proofErr w:type="gramStart"/>
      <w:r w:rsidRPr="22B60934">
        <w:rPr>
          <w:rFonts w:ascii="Times New Roman" w:eastAsia="Times New Roman" w:hAnsi="Times New Roman" w:cs="Times New Roman"/>
        </w:rPr>
        <w:t>1”s</w:t>
      </w:r>
      <w:proofErr w:type="gramEnd"/>
      <w:r w:rsidRPr="22B60934">
        <w:rPr>
          <w:rFonts w:ascii="Times New Roman" w:eastAsia="Times New Roman" w:hAnsi="Times New Roman" w:cs="Times New Roman"/>
        </w:rPr>
        <w:t xml:space="preserve"> as outliers. This approach reduces measurement/error noise, stabilizes scaling and NN training.</w:t>
      </w:r>
    </w:p>
    <w:p w14:paraId="3E90F6F8" w14:textId="09BF12D0" w:rsidR="00574C1F" w:rsidRPr="00C56381" w:rsidRDefault="00C56381" w:rsidP="00C56381">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Subsection: Feature </w:t>
      </w:r>
      <w:r w:rsidR="00AA3DAC">
        <w:rPr>
          <w:rFonts w:ascii="Times New Roman" w:eastAsia="Times New Roman" w:hAnsi="Times New Roman" w:cs="Times New Roman"/>
          <w:b/>
          <w:bCs/>
          <w:sz w:val="28"/>
          <w:szCs w:val="28"/>
        </w:rPr>
        <w:t>engineering</w:t>
      </w:r>
    </w:p>
    <w:p w14:paraId="62A80285" w14:textId="68AA6050" w:rsidR="00574C1F" w:rsidRDefault="00574C1F" w:rsidP="22B60934">
      <w:pPr>
        <w:spacing w:before="240" w:after="240"/>
        <w:jc w:val="both"/>
        <w:rPr>
          <w:rFonts w:ascii="Times New Roman" w:eastAsia="Times New Roman" w:hAnsi="Times New Roman" w:cs="Times New Roman"/>
        </w:rPr>
      </w:pPr>
    </w:p>
    <w:p w14:paraId="20E67366" w14:textId="2C4DCF59" w:rsidR="00574C1F" w:rsidRDefault="24B49754" w:rsidP="22B60934">
      <w:pPr>
        <w:spacing w:before="240" w:after="240"/>
        <w:jc w:val="both"/>
      </w:pPr>
      <w:r>
        <w:rPr>
          <w:noProof/>
        </w:rPr>
        <w:drawing>
          <wp:inline distT="0" distB="0" distL="0" distR="0" wp14:anchorId="20E68280" wp14:editId="025A1114">
            <wp:extent cx="4456088" cy="3133725"/>
            <wp:effectExtent l="0" t="0" r="0" b="0"/>
            <wp:docPr id="40953449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34490" name=""/>
                    <pic:cNvPicPr/>
                  </pic:nvPicPr>
                  <pic:blipFill>
                    <a:blip r:embed="rId10">
                      <a:extLst>
                        <a:ext uri="{28A0092B-C50C-407E-A947-70E740481C1C}">
                          <a14:useLocalDpi xmlns:a14="http://schemas.microsoft.com/office/drawing/2010/main"/>
                        </a:ext>
                      </a:extLst>
                    </a:blip>
                    <a:stretch>
                      <a:fillRect/>
                    </a:stretch>
                  </pic:blipFill>
                  <pic:spPr>
                    <a:xfrm>
                      <a:off x="0" y="0"/>
                      <a:ext cx="4456088" cy="3133725"/>
                    </a:xfrm>
                    <a:prstGeom prst="rect">
                      <a:avLst/>
                    </a:prstGeom>
                  </pic:spPr>
                </pic:pic>
              </a:graphicData>
            </a:graphic>
          </wp:inline>
        </w:drawing>
      </w:r>
    </w:p>
    <w:p w14:paraId="5CDD5E27" w14:textId="786853D6" w:rsidR="00574C1F" w:rsidRDefault="00574C1F" w:rsidP="22B60934">
      <w:pPr>
        <w:spacing w:before="240" w:after="240"/>
        <w:jc w:val="both"/>
      </w:pPr>
    </w:p>
    <w:p w14:paraId="2327EDEC" w14:textId="77777777" w:rsidR="005E480B" w:rsidRDefault="00625BA3" w:rsidP="00F42198">
      <w:pPr>
        <w:spacing w:after="0"/>
        <w:jc w:val="both"/>
        <w:rPr>
          <w:rFonts w:ascii="Times New Roman" w:eastAsia="Times New Roman" w:hAnsi="Times New Roman" w:cs="Times New Roman"/>
        </w:rPr>
      </w:pPr>
      <w:r w:rsidRPr="00F42198">
        <w:rPr>
          <w:rFonts w:ascii="Times New Roman" w:eastAsia="Times New Roman" w:hAnsi="Times New Roman" w:cs="Times New Roman"/>
        </w:rPr>
        <w:t>The correlation heatmap in Figure X above reveals coherent but mostly moderate correlation clusters among variables. Notably, temperatures (</w:t>
      </w:r>
      <w:proofErr w:type="spellStart"/>
      <w:r w:rsidRPr="00F42198">
        <w:rPr>
          <w:rFonts w:ascii="Times New Roman" w:eastAsia="Times New Roman" w:hAnsi="Times New Roman" w:cs="Times New Roman"/>
        </w:rPr>
        <w:t>Air.Temp</w:t>
      </w:r>
      <w:proofErr w:type="spellEnd"/>
      <w:r w:rsidRPr="00F42198">
        <w:rPr>
          <w:rFonts w:ascii="Times New Roman" w:eastAsia="Times New Roman" w:hAnsi="Times New Roman" w:cs="Times New Roman"/>
        </w:rPr>
        <w:t xml:space="preserve">, </w:t>
      </w:r>
      <w:proofErr w:type="spellStart"/>
      <w:proofErr w:type="gramStart"/>
      <w:r w:rsidRPr="00F42198">
        <w:rPr>
          <w:rFonts w:ascii="Times New Roman" w:eastAsia="Times New Roman" w:hAnsi="Times New Roman" w:cs="Times New Roman"/>
        </w:rPr>
        <w:t>Summit.Air.Temp</w:t>
      </w:r>
      <w:proofErr w:type="spellEnd"/>
      <w:proofErr w:type="gramEnd"/>
      <w:r w:rsidRPr="00F42198">
        <w:rPr>
          <w:rFonts w:ascii="Times New Roman" w:eastAsia="Times New Roman" w:hAnsi="Times New Roman" w:cs="Times New Roman"/>
        </w:rPr>
        <w:t>) exhibit strong covariation, while Cloud and Insolation show the expected inverse relationship. Wind speeds correlate across levels with some directional noise, and penetration/strength metrics (</w:t>
      </w:r>
      <w:proofErr w:type="spellStart"/>
      <w:r w:rsidRPr="00F42198">
        <w:rPr>
          <w:rFonts w:ascii="Times New Roman" w:eastAsia="Times New Roman" w:hAnsi="Times New Roman" w:cs="Times New Roman"/>
        </w:rPr>
        <w:t>Foot.Pen</w:t>
      </w:r>
      <w:proofErr w:type="spellEnd"/>
      <w:r w:rsidRPr="00F42198">
        <w:rPr>
          <w:rFonts w:ascii="Times New Roman" w:eastAsia="Times New Roman" w:hAnsi="Times New Roman" w:cs="Times New Roman"/>
        </w:rPr>
        <w:t xml:space="preserve">, </w:t>
      </w:r>
      <w:proofErr w:type="spellStart"/>
      <w:r w:rsidRPr="00F42198">
        <w:rPr>
          <w:rFonts w:ascii="Times New Roman" w:eastAsia="Times New Roman" w:hAnsi="Times New Roman" w:cs="Times New Roman"/>
        </w:rPr>
        <w:t>Ski.Pen</w:t>
      </w:r>
      <w:proofErr w:type="spellEnd"/>
      <w:r w:rsidRPr="00F42198">
        <w:rPr>
          <w:rFonts w:ascii="Times New Roman" w:eastAsia="Times New Roman" w:hAnsi="Times New Roman" w:cs="Times New Roman"/>
        </w:rPr>
        <w:t xml:space="preserve">) associate with </w:t>
      </w:r>
      <w:proofErr w:type="spellStart"/>
      <w:proofErr w:type="gramStart"/>
      <w:r w:rsidRPr="00F42198">
        <w:rPr>
          <w:rFonts w:ascii="Times New Roman" w:eastAsia="Times New Roman" w:hAnsi="Times New Roman" w:cs="Times New Roman"/>
        </w:rPr>
        <w:t>Total.Snow.Depth</w:t>
      </w:r>
      <w:proofErr w:type="spellEnd"/>
      <w:proofErr w:type="gramEnd"/>
      <w:r w:rsidRPr="00F42198">
        <w:rPr>
          <w:rFonts w:ascii="Times New Roman" w:eastAsia="Times New Roman" w:hAnsi="Times New Roman" w:cs="Times New Roman"/>
        </w:rPr>
        <w:t xml:space="preserve"> in predictable ways. Meanwhile, </w:t>
      </w:r>
      <w:proofErr w:type="spellStart"/>
      <w:proofErr w:type="gramStart"/>
      <w:r w:rsidRPr="00F42198">
        <w:rPr>
          <w:rFonts w:ascii="Times New Roman" w:eastAsia="Times New Roman" w:hAnsi="Times New Roman" w:cs="Times New Roman"/>
        </w:rPr>
        <w:t>Max.Temp.Grad</w:t>
      </w:r>
      <w:proofErr w:type="spellEnd"/>
      <w:proofErr w:type="gramEnd"/>
      <w:r w:rsidRPr="00F42198">
        <w:rPr>
          <w:rFonts w:ascii="Times New Roman" w:eastAsia="Times New Roman" w:hAnsi="Times New Roman" w:cs="Times New Roman"/>
        </w:rPr>
        <w:t xml:space="preserve"> and </w:t>
      </w:r>
      <w:proofErr w:type="spellStart"/>
      <w:proofErr w:type="gramStart"/>
      <w:r w:rsidRPr="00F42198">
        <w:rPr>
          <w:rFonts w:ascii="Times New Roman" w:eastAsia="Times New Roman" w:hAnsi="Times New Roman" w:cs="Times New Roman"/>
        </w:rPr>
        <w:t>Max.Hardness.Grad</w:t>
      </w:r>
      <w:proofErr w:type="spellEnd"/>
      <w:proofErr w:type="gramEnd"/>
      <w:r w:rsidRPr="00F42198">
        <w:rPr>
          <w:rFonts w:ascii="Times New Roman" w:eastAsia="Times New Roman" w:hAnsi="Times New Roman" w:cs="Times New Roman"/>
        </w:rPr>
        <w:t xml:space="preserve"> relate to temperature and snow-structure variables through more complex mechanisms, likely tied to metamorphic processes in the snowpack. Overall, this indicates potential multicollinearity, particularly among thermodynamic and wind features, which could destabilize linear models and hinder neural network convergence. To address this, we implemented ensemble feature selection combining LASSO regularization, random forest importance scoring, and correlation-based filtering to minimize redundancy.</w:t>
      </w:r>
    </w:p>
    <w:p w14:paraId="09AA5A05" w14:textId="77777777" w:rsidR="005E480B" w:rsidRDefault="005E480B" w:rsidP="00F42198">
      <w:pPr>
        <w:spacing w:after="0"/>
        <w:jc w:val="both"/>
        <w:rPr>
          <w:rFonts w:ascii="Times New Roman" w:eastAsia="Times New Roman" w:hAnsi="Times New Roman" w:cs="Times New Roman"/>
        </w:rPr>
      </w:pPr>
    </w:p>
    <w:p w14:paraId="38166270" w14:textId="4DDF46C2" w:rsidR="00625BA3" w:rsidRPr="00F42198" w:rsidRDefault="00625BA3" w:rsidP="00F42198">
      <w:pPr>
        <w:spacing w:after="0"/>
        <w:jc w:val="both"/>
        <w:rPr>
          <w:rFonts w:ascii="Times New Roman" w:eastAsia="Times New Roman" w:hAnsi="Times New Roman" w:cs="Times New Roman"/>
        </w:rPr>
      </w:pPr>
      <w:r w:rsidRPr="00F42198">
        <w:rPr>
          <w:rFonts w:ascii="Times New Roman" w:eastAsia="Times New Roman" w:hAnsi="Times New Roman" w:cs="Times New Roman"/>
        </w:rPr>
        <w:t>Leveraging these patterns, we engineered targeted features to capture key avalanche mechanics in stable, low-redundancy forms:</w:t>
      </w:r>
    </w:p>
    <w:p w14:paraId="5E2818E1" w14:textId="78823406" w:rsidR="00574C1F" w:rsidRDefault="24B49754" w:rsidP="22B60934">
      <w:pPr>
        <w:pStyle w:val="ListParagraph"/>
        <w:numPr>
          <w:ilvl w:val="0"/>
          <w:numId w:val="22"/>
        </w:numPr>
        <w:spacing w:after="0"/>
        <w:jc w:val="both"/>
        <w:rPr>
          <w:rFonts w:ascii="Times New Roman" w:eastAsia="Times New Roman" w:hAnsi="Times New Roman" w:cs="Times New Roman"/>
        </w:rPr>
      </w:pPr>
      <w:r w:rsidRPr="22B60934">
        <w:rPr>
          <w:rFonts w:ascii="Times New Roman" w:eastAsia="Times New Roman" w:hAnsi="Times New Roman" w:cs="Times New Roman"/>
          <w:b/>
          <w:bCs/>
        </w:rPr>
        <w:t>Wind–cold interaction</w:t>
      </w:r>
      <w:r w:rsidRPr="22B60934">
        <w:rPr>
          <w:rFonts w:ascii="Times New Roman" w:eastAsia="Times New Roman" w:hAnsi="Times New Roman" w:cs="Times New Roman"/>
        </w:rPr>
        <w:t xml:space="preserve">: a simple </w:t>
      </w:r>
      <w:r w:rsidRPr="22B60934">
        <w:rPr>
          <w:rFonts w:ascii="Times New Roman" w:eastAsia="Times New Roman" w:hAnsi="Times New Roman" w:cs="Times New Roman"/>
          <w:i/>
          <w:iCs/>
        </w:rPr>
        <w:t>wind-chill</w:t>
      </w:r>
      <w:r w:rsidRPr="22B60934">
        <w:rPr>
          <w:rFonts w:ascii="Times New Roman" w:eastAsia="Times New Roman" w:hAnsi="Times New Roman" w:cs="Times New Roman"/>
        </w:rPr>
        <w:t xml:space="preserve"> proxy (</w:t>
      </w:r>
      <w:proofErr w:type="spellStart"/>
      <w:r w:rsidRPr="22B60934">
        <w:rPr>
          <w:rFonts w:ascii="Courier New" w:eastAsia="Courier New" w:hAnsi="Courier New" w:cs="Courier New"/>
          <w:i/>
          <w:iCs/>
          <w:sz w:val="20"/>
          <w:szCs w:val="20"/>
        </w:rPr>
        <w:t>Air.Temp</w:t>
      </w:r>
      <w:proofErr w:type="spellEnd"/>
      <w:r w:rsidRPr="22B60934">
        <w:rPr>
          <w:rFonts w:ascii="Courier New" w:eastAsia="Courier New" w:hAnsi="Courier New" w:cs="Courier New"/>
          <w:i/>
          <w:iCs/>
          <w:sz w:val="20"/>
          <w:szCs w:val="20"/>
        </w:rPr>
        <w:t xml:space="preserve"> − </w:t>
      </w:r>
      <w:proofErr w:type="gramStart"/>
      <w:r w:rsidRPr="22B60934">
        <w:rPr>
          <w:rFonts w:ascii="Courier New" w:eastAsia="Courier New" w:hAnsi="Courier New" w:cs="Courier New"/>
          <w:i/>
          <w:iCs/>
          <w:sz w:val="20"/>
          <w:szCs w:val="20"/>
        </w:rPr>
        <w:t>0.6×Wind.Speed</w:t>
      </w:r>
      <w:proofErr w:type="gramEnd"/>
      <w:r w:rsidRPr="22B60934">
        <w:rPr>
          <w:rFonts w:ascii="Times New Roman" w:eastAsia="Times New Roman" w:hAnsi="Times New Roman" w:cs="Times New Roman"/>
        </w:rPr>
        <w:t>) to reflect near-surface cooling.</w:t>
      </w:r>
    </w:p>
    <w:p w14:paraId="5DA1DBA6" w14:textId="679F7963" w:rsidR="00574C1F" w:rsidRDefault="24B49754" w:rsidP="22B60934">
      <w:pPr>
        <w:pStyle w:val="ListParagraph"/>
        <w:numPr>
          <w:ilvl w:val="0"/>
          <w:numId w:val="22"/>
        </w:numPr>
        <w:spacing w:after="0"/>
        <w:jc w:val="both"/>
        <w:rPr>
          <w:rFonts w:ascii="Times New Roman" w:eastAsia="Times New Roman" w:hAnsi="Times New Roman" w:cs="Times New Roman"/>
        </w:rPr>
      </w:pPr>
      <w:r w:rsidRPr="22B60934">
        <w:rPr>
          <w:rFonts w:ascii="Aptos" w:eastAsia="Aptos" w:hAnsi="Aptos" w:cs="Aptos"/>
          <w:b/>
          <w:bCs/>
        </w:rPr>
        <w:lastRenderedPageBreak/>
        <w:t>Vertical stability</w:t>
      </w:r>
      <w:r w:rsidRPr="22B60934">
        <w:rPr>
          <w:rFonts w:ascii="Times New Roman" w:eastAsia="Times New Roman" w:hAnsi="Times New Roman" w:cs="Times New Roman"/>
        </w:rPr>
        <w:t xml:space="preserve">: </w:t>
      </w:r>
      <w:r w:rsidRPr="22B60934">
        <w:rPr>
          <w:rFonts w:ascii="Times New Roman" w:eastAsia="Times New Roman" w:hAnsi="Times New Roman" w:cs="Times New Roman"/>
          <w:i/>
          <w:iCs/>
        </w:rPr>
        <w:t>summit–valley temperature gradient</w:t>
      </w:r>
      <w:r w:rsidRPr="22B60934">
        <w:rPr>
          <w:rFonts w:ascii="Times New Roman" w:eastAsia="Times New Roman" w:hAnsi="Times New Roman" w:cs="Times New Roman"/>
        </w:rPr>
        <w:t xml:space="preserve"> (</w:t>
      </w:r>
      <w:proofErr w:type="spellStart"/>
      <w:proofErr w:type="gramStart"/>
      <w:r w:rsidRPr="22B60934">
        <w:rPr>
          <w:rFonts w:ascii="Times New Roman" w:eastAsia="Times New Roman" w:hAnsi="Times New Roman" w:cs="Times New Roman"/>
          <w:i/>
          <w:iCs/>
          <w:sz w:val="20"/>
          <w:szCs w:val="20"/>
        </w:rPr>
        <w:t>Summit.Air.Temp</w:t>
      </w:r>
      <w:proofErr w:type="spellEnd"/>
      <w:proofErr w:type="gramEnd"/>
      <w:r w:rsidRPr="22B60934">
        <w:rPr>
          <w:rFonts w:ascii="Times New Roman" w:eastAsia="Times New Roman" w:hAnsi="Times New Roman" w:cs="Times New Roman"/>
          <w:i/>
          <w:iCs/>
          <w:sz w:val="20"/>
          <w:szCs w:val="20"/>
        </w:rPr>
        <w:t xml:space="preserve"> − </w:t>
      </w:r>
      <w:proofErr w:type="spellStart"/>
      <w:r w:rsidRPr="22B60934">
        <w:rPr>
          <w:rFonts w:ascii="Times New Roman" w:eastAsia="Times New Roman" w:hAnsi="Times New Roman" w:cs="Times New Roman"/>
          <w:i/>
          <w:iCs/>
          <w:sz w:val="20"/>
          <w:szCs w:val="20"/>
        </w:rPr>
        <w:t>Air.Temp</w:t>
      </w:r>
      <w:proofErr w:type="spellEnd"/>
      <w:r w:rsidRPr="22B60934">
        <w:rPr>
          <w:rFonts w:ascii="Times New Roman" w:eastAsia="Times New Roman" w:hAnsi="Times New Roman" w:cs="Times New Roman"/>
        </w:rPr>
        <w:t>) as</w:t>
      </w:r>
      <w:r w:rsidR="00337AAE">
        <w:rPr>
          <w:rFonts w:ascii="Times New Roman" w:eastAsia="Times New Roman" w:hAnsi="Times New Roman" w:cs="Times New Roman"/>
        </w:rPr>
        <w:t xml:space="preserve"> </w:t>
      </w:r>
      <w:r w:rsidRPr="22B60934">
        <w:rPr>
          <w:rFonts w:ascii="Times New Roman" w:eastAsia="Times New Roman" w:hAnsi="Times New Roman" w:cs="Times New Roman"/>
        </w:rPr>
        <w:t>a rough indicator of atmospheric stratification/transport potential</w:t>
      </w:r>
    </w:p>
    <w:p w14:paraId="7BC94A62" w14:textId="43D53D32" w:rsidR="00574C1F" w:rsidRDefault="24B49754" w:rsidP="22B60934">
      <w:pPr>
        <w:pStyle w:val="ListParagraph"/>
        <w:numPr>
          <w:ilvl w:val="0"/>
          <w:numId w:val="22"/>
        </w:numPr>
        <w:spacing w:after="0"/>
        <w:jc w:val="both"/>
        <w:rPr>
          <w:rFonts w:ascii="Times New Roman" w:eastAsia="Times New Roman" w:hAnsi="Times New Roman" w:cs="Times New Roman"/>
        </w:rPr>
      </w:pPr>
      <w:r w:rsidRPr="22B60934">
        <w:rPr>
          <w:rFonts w:ascii="Times New Roman" w:eastAsia="Times New Roman" w:hAnsi="Times New Roman" w:cs="Times New Roman"/>
          <w:b/>
          <w:bCs/>
        </w:rPr>
        <w:t>Snow–altitude interaction</w:t>
      </w:r>
      <w:r w:rsidRPr="22B60934">
        <w:rPr>
          <w:rFonts w:ascii="Times New Roman" w:eastAsia="Times New Roman" w:hAnsi="Times New Roman" w:cs="Times New Roman"/>
        </w:rPr>
        <w:t xml:space="preserve">: </w:t>
      </w:r>
      <w:proofErr w:type="spellStart"/>
      <w:proofErr w:type="gramStart"/>
      <w:r w:rsidRPr="22B60934">
        <w:rPr>
          <w:rFonts w:ascii="Courier New" w:eastAsia="Courier New" w:hAnsi="Courier New" w:cs="Courier New"/>
          <w:i/>
          <w:iCs/>
          <w:sz w:val="20"/>
          <w:szCs w:val="20"/>
        </w:rPr>
        <w:t>Total.Snow.Depth</w:t>
      </w:r>
      <w:proofErr w:type="spellEnd"/>
      <w:proofErr w:type="gramEnd"/>
      <w:r w:rsidRPr="22B60934">
        <w:rPr>
          <w:rFonts w:ascii="Courier New" w:eastAsia="Courier New" w:hAnsi="Courier New" w:cs="Courier New"/>
          <w:i/>
          <w:iCs/>
          <w:sz w:val="20"/>
          <w:szCs w:val="20"/>
        </w:rPr>
        <w:t xml:space="preserve"> × (Alt/1000)</w:t>
      </w:r>
      <w:r w:rsidRPr="22B60934">
        <w:rPr>
          <w:rFonts w:ascii="Times New Roman" w:eastAsia="Times New Roman" w:hAnsi="Times New Roman" w:cs="Times New Roman"/>
        </w:rPr>
        <w:t xml:space="preserve"> to allow depth effects to vary with elevation (rain/snow line).</w:t>
      </w:r>
    </w:p>
    <w:p w14:paraId="3DE62AB6" w14:textId="61BBB9FA" w:rsidR="00574C1F" w:rsidRDefault="24B49754" w:rsidP="22B60934">
      <w:pPr>
        <w:pStyle w:val="ListParagraph"/>
        <w:numPr>
          <w:ilvl w:val="0"/>
          <w:numId w:val="22"/>
        </w:numPr>
        <w:spacing w:after="0"/>
        <w:jc w:val="both"/>
        <w:rPr>
          <w:rFonts w:ascii="Times New Roman" w:eastAsia="Times New Roman" w:hAnsi="Times New Roman" w:cs="Times New Roman"/>
        </w:rPr>
      </w:pPr>
      <w:r w:rsidRPr="22B60934">
        <w:rPr>
          <w:rFonts w:ascii="Aptos" w:eastAsia="Aptos" w:hAnsi="Aptos" w:cs="Aptos"/>
          <w:b/>
          <w:bCs/>
        </w:rPr>
        <w:t xml:space="preserve">Circular aspect </w:t>
      </w:r>
      <w:proofErr w:type="gramStart"/>
      <w:r w:rsidRPr="22B60934">
        <w:rPr>
          <w:rFonts w:ascii="Aptos" w:eastAsia="Aptos" w:hAnsi="Aptos" w:cs="Aptos"/>
          <w:b/>
          <w:bCs/>
        </w:rPr>
        <w:t>encoding</w:t>
      </w:r>
      <w:r w:rsidRPr="22B60934">
        <w:rPr>
          <w:rFonts w:ascii="Times New Roman" w:eastAsia="Times New Roman" w:hAnsi="Times New Roman" w:cs="Times New Roman"/>
        </w:rPr>
        <w:t>:</w:t>
      </w:r>
      <w:proofErr w:type="gramEnd"/>
      <w:r w:rsidRPr="22B60934">
        <w:rPr>
          <w:rFonts w:ascii="Times New Roman" w:eastAsia="Times New Roman" w:hAnsi="Times New Roman" w:cs="Times New Roman"/>
        </w:rPr>
        <w:t xml:space="preserve"> </w:t>
      </w:r>
      <w:proofErr w:type="gramStart"/>
      <w:r w:rsidRPr="22B60934">
        <w:rPr>
          <w:rFonts w:ascii="Times New Roman" w:eastAsia="Times New Roman" w:hAnsi="Times New Roman" w:cs="Times New Roman"/>
          <w:sz w:val="20"/>
          <w:szCs w:val="20"/>
        </w:rPr>
        <w:t>cos(</w:t>
      </w:r>
      <w:proofErr w:type="gramEnd"/>
      <w:r w:rsidRPr="22B60934">
        <w:rPr>
          <w:rFonts w:ascii="Times New Roman" w:eastAsia="Times New Roman" w:hAnsi="Times New Roman" w:cs="Times New Roman"/>
          <w:sz w:val="20"/>
          <w:szCs w:val="20"/>
        </w:rPr>
        <w:t>Aspect)</w:t>
      </w:r>
      <w:r w:rsidRPr="22B60934">
        <w:rPr>
          <w:rFonts w:ascii="Times New Roman" w:eastAsia="Times New Roman" w:hAnsi="Times New Roman" w:cs="Times New Roman"/>
        </w:rPr>
        <w:t xml:space="preserve"> and </w:t>
      </w:r>
      <w:proofErr w:type="gramStart"/>
      <w:r w:rsidRPr="22B60934">
        <w:rPr>
          <w:rFonts w:ascii="Times New Roman" w:eastAsia="Times New Roman" w:hAnsi="Times New Roman" w:cs="Times New Roman"/>
          <w:sz w:val="20"/>
          <w:szCs w:val="20"/>
        </w:rPr>
        <w:t>sin(</w:t>
      </w:r>
      <w:proofErr w:type="gramEnd"/>
      <w:r w:rsidRPr="22B60934">
        <w:rPr>
          <w:rFonts w:ascii="Times New Roman" w:eastAsia="Times New Roman" w:hAnsi="Times New Roman" w:cs="Times New Roman"/>
          <w:sz w:val="20"/>
          <w:szCs w:val="20"/>
        </w:rPr>
        <w:t>Aspect)</w:t>
      </w:r>
      <w:r w:rsidRPr="22B60934">
        <w:rPr>
          <w:rFonts w:ascii="Times New Roman" w:eastAsia="Times New Roman" w:hAnsi="Times New Roman" w:cs="Times New Roman"/>
        </w:rPr>
        <w:t xml:space="preserve"> to preserve directionality without discontinuity at 360°/0°.</w:t>
      </w:r>
    </w:p>
    <w:p w14:paraId="00B6D9D1" w14:textId="381C2D35" w:rsidR="00574C1F" w:rsidRDefault="24B49754" w:rsidP="22B60934">
      <w:pPr>
        <w:pStyle w:val="ListParagraph"/>
        <w:numPr>
          <w:ilvl w:val="0"/>
          <w:numId w:val="22"/>
        </w:numPr>
        <w:spacing w:after="0"/>
        <w:jc w:val="both"/>
        <w:rPr>
          <w:rFonts w:ascii="Times New Roman" w:eastAsia="Times New Roman" w:hAnsi="Times New Roman" w:cs="Times New Roman"/>
        </w:rPr>
      </w:pPr>
      <w:r w:rsidRPr="22B60934">
        <w:rPr>
          <w:rFonts w:ascii="Aptos" w:eastAsia="Aptos" w:hAnsi="Aptos" w:cs="Aptos"/>
          <w:b/>
          <w:bCs/>
        </w:rPr>
        <w:t>Seasonality</w:t>
      </w:r>
      <w:r w:rsidRPr="22B60934">
        <w:rPr>
          <w:rFonts w:ascii="Times New Roman" w:eastAsia="Times New Roman" w:hAnsi="Times New Roman" w:cs="Times New Roman"/>
        </w:rPr>
        <w:t xml:space="preserve">: calendar </w:t>
      </w:r>
      <w:r w:rsidRPr="22B60934">
        <w:rPr>
          <w:rFonts w:ascii="Times New Roman" w:eastAsia="Times New Roman" w:hAnsi="Times New Roman" w:cs="Times New Roman"/>
          <w:i/>
          <w:iCs/>
        </w:rPr>
        <w:t>Month</w:t>
      </w:r>
      <w:r w:rsidRPr="22B60934">
        <w:rPr>
          <w:rFonts w:ascii="Times New Roman" w:eastAsia="Times New Roman" w:hAnsi="Times New Roman" w:cs="Times New Roman"/>
        </w:rPr>
        <w:t xml:space="preserve">, </w:t>
      </w:r>
      <w:r w:rsidRPr="22B60934">
        <w:rPr>
          <w:rFonts w:ascii="Times New Roman" w:eastAsia="Times New Roman" w:hAnsi="Times New Roman" w:cs="Times New Roman"/>
          <w:i/>
          <w:iCs/>
        </w:rPr>
        <w:t>Day_of_Year</w:t>
      </w:r>
      <w:r w:rsidRPr="22B60934">
        <w:rPr>
          <w:rFonts w:ascii="Times New Roman" w:eastAsia="Times New Roman" w:hAnsi="Times New Roman" w:cs="Times New Roman"/>
        </w:rPr>
        <w:t xml:space="preserve">, and </w:t>
      </w:r>
      <w:r w:rsidRPr="22B60934">
        <w:rPr>
          <w:rFonts w:ascii="Times New Roman" w:eastAsia="Times New Roman" w:hAnsi="Times New Roman" w:cs="Times New Roman"/>
          <w:i/>
          <w:iCs/>
        </w:rPr>
        <w:t>Season</w:t>
      </w:r>
      <w:r w:rsidRPr="22B60934">
        <w:rPr>
          <w:rFonts w:ascii="Times New Roman" w:eastAsia="Times New Roman" w:hAnsi="Times New Roman" w:cs="Times New Roman"/>
        </w:rPr>
        <w:t xml:space="preserve"> factors to capture intra-winter cycles.</w:t>
      </w:r>
    </w:p>
    <w:p w14:paraId="482A537E" w14:textId="525A1928" w:rsidR="00574C1F" w:rsidRDefault="00574C1F" w:rsidP="22B60934">
      <w:pPr>
        <w:spacing w:before="240" w:after="240"/>
        <w:jc w:val="both"/>
        <w:rPr>
          <w:rFonts w:ascii="Times New Roman" w:eastAsia="Times New Roman" w:hAnsi="Times New Roman" w:cs="Times New Roman"/>
        </w:rPr>
      </w:pPr>
    </w:p>
    <w:p w14:paraId="6158AEF0" w14:textId="0359CD55" w:rsidR="00574C1F" w:rsidRDefault="00574C1F" w:rsidP="22B60934">
      <w:pPr>
        <w:jc w:val="both"/>
      </w:pPr>
    </w:p>
    <w:p w14:paraId="7F3A640F" w14:textId="09AF8D53" w:rsidR="00574C1F" w:rsidRDefault="00574C1F" w:rsidP="22B60934">
      <w:pPr>
        <w:spacing w:before="240" w:after="240"/>
        <w:jc w:val="both"/>
        <w:rPr>
          <w:rFonts w:ascii="Times New Roman" w:eastAsia="Times New Roman" w:hAnsi="Times New Roman" w:cs="Times New Roman"/>
        </w:rPr>
      </w:pPr>
    </w:p>
    <w:p w14:paraId="00C3C7DD" w14:textId="77777777" w:rsidR="00EF7070" w:rsidRDefault="00EF7070" w:rsidP="29D3F369">
      <w:pPr>
        <w:spacing w:before="240" w:after="240"/>
        <w:jc w:val="both"/>
        <w:rPr>
          <w:rFonts w:ascii="Times New Roman" w:eastAsia="Times New Roman" w:hAnsi="Times New Roman" w:cs="Times New Roman"/>
        </w:rPr>
      </w:pPr>
    </w:p>
    <w:p w14:paraId="665FE087" w14:textId="77777777" w:rsidR="00EF7070" w:rsidRDefault="00EF7070" w:rsidP="29D3F369">
      <w:pPr>
        <w:spacing w:before="240" w:after="240"/>
        <w:jc w:val="both"/>
        <w:rPr>
          <w:rFonts w:ascii="Times New Roman" w:eastAsia="Times New Roman" w:hAnsi="Times New Roman" w:cs="Times New Roman"/>
        </w:rPr>
      </w:pPr>
    </w:p>
    <w:p w14:paraId="157B5BA5" w14:textId="23F95485" w:rsidR="00574C1F" w:rsidRDefault="00574C1F" w:rsidP="22B60934">
      <w:pPr>
        <w:spacing w:before="240" w:after="240"/>
        <w:jc w:val="both"/>
        <w:rPr>
          <w:rFonts w:ascii="Times New Roman" w:eastAsia="Times New Roman" w:hAnsi="Times New Roman" w:cs="Times New Roman"/>
        </w:rPr>
      </w:pPr>
    </w:p>
    <w:p w14:paraId="20263945" w14:textId="2A32CBE6" w:rsidR="00574C1F" w:rsidRDefault="00574C1F" w:rsidP="22B60934">
      <w:pPr>
        <w:spacing w:before="240" w:after="240"/>
        <w:jc w:val="both"/>
        <w:rPr>
          <w:rFonts w:ascii="Times New Roman" w:eastAsia="Times New Roman" w:hAnsi="Times New Roman" w:cs="Times New Roman"/>
        </w:rPr>
      </w:pPr>
    </w:p>
    <w:p w14:paraId="681DA21D" w14:textId="2E544FC9" w:rsidR="00574C1F" w:rsidRDefault="00574C1F" w:rsidP="22B60934">
      <w:pPr>
        <w:spacing w:before="240" w:after="240"/>
        <w:jc w:val="both"/>
        <w:rPr>
          <w:rFonts w:ascii="Times New Roman" w:eastAsia="Times New Roman" w:hAnsi="Times New Roman" w:cs="Times New Roman"/>
        </w:rPr>
      </w:pPr>
    </w:p>
    <w:p w14:paraId="6FB137FB" w14:textId="2D6DC837" w:rsidR="6EDF9AE4" w:rsidRPr="00EF7070" w:rsidRDefault="00574C1F" w:rsidP="00EF7070">
      <w:pPr>
        <w:pStyle w:val="Heading2"/>
        <w:rPr>
          <w:b/>
          <w:lang w:eastAsia="en-ZA"/>
        </w:rPr>
      </w:pPr>
      <w:r w:rsidRPr="00574C1F">
        <w:rPr>
          <w:b/>
          <w:bCs/>
          <w:lang w:eastAsia="en-ZA"/>
        </w:rPr>
        <w:t>Implementation</w:t>
      </w:r>
    </w:p>
    <w:p w14:paraId="2D13BCCA" w14:textId="77777777" w:rsidR="0003650E" w:rsidRPr="0003650E" w:rsidRDefault="0003650E" w:rsidP="0003650E">
      <w:pPr>
        <w:keepNext/>
        <w:keepLines/>
        <w:numPr>
          <w:ilvl w:val="0"/>
          <w:numId w:val="21"/>
        </w:numPr>
        <w:tabs>
          <w:tab w:val="num" w:pos="360"/>
        </w:tabs>
        <w:spacing w:before="160" w:after="80"/>
        <w:ind w:left="0" w:firstLine="0"/>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Data Splitting and ROSE Balancing</w:t>
      </w:r>
    </w:p>
    <w:p w14:paraId="35C81B7F" w14:textId="5915E6B3" w:rsidR="00692B5C" w:rsidRPr="00093E46" w:rsidRDefault="00692B5C" w:rsidP="00093E46">
      <w:pPr>
        <w:spacing w:line="276" w:lineRule="auto"/>
        <w:rPr>
          <w:rFonts w:ascii="Calibri" w:hAnsi="Calibri" w:cs="Calibri"/>
        </w:rPr>
      </w:pPr>
      <w:r w:rsidRPr="00093E46">
        <w:rPr>
          <w:rFonts w:ascii="Calibri" w:hAnsi="Calibri" w:cs="Calibri"/>
        </w:rPr>
        <w:t>The cleansed dataset of 7,530 observations was split into training (70%), validation (15%), and test (15%) sets, stratified by hazard level to maintain class proportions. This yielded 5,273 training samples, 1,129 validation samples, and 1,128 test samples from the 7,530 complete cases. The training set reflected the dataset's imbalance, with Low (class 0) and Moderate (class 1) each &gt;1,700 samples, versus only 145 for High (class 4)—an imbalance ratio of ~12.4:1. Validation and test sets preserved similar distributions, retaining the rarity of high-hazard classes.</w:t>
      </w:r>
    </w:p>
    <w:p w14:paraId="779FA385" w14:textId="4CA2B7F3" w:rsidR="00664B01" w:rsidRPr="00093E46" w:rsidRDefault="00664B01" w:rsidP="00093E46">
      <w:pPr>
        <w:spacing w:line="276" w:lineRule="auto"/>
        <w:rPr>
          <w:rFonts w:ascii="Calibri" w:hAnsi="Calibri" w:cs="Calibri"/>
        </w:rPr>
      </w:pPr>
      <w:r w:rsidRPr="00664B01">
        <w:rPr>
          <w:rFonts w:ascii="Calibri" w:hAnsi="Calibri" w:cs="Calibri"/>
        </w:rPr>
        <w:t>To mitigate bias toward majority classes, ROSE balancing was applied solely to the training data post-split, keeping validation/test sets natural for unbiased evaluation. Using an iterative one-versus-rest approach (since ROSE is binary-native), synthetic samples were generated for minorities until they reached ~95% of majority size, avoiding perfect balance.</w:t>
      </w:r>
    </w:p>
    <w:p w14:paraId="6EFC5B17" w14:textId="6E9D81BB" w:rsidR="0003650E" w:rsidRPr="00093E46" w:rsidRDefault="00093E46" w:rsidP="00093E46">
      <w:pPr>
        <w:spacing w:line="276" w:lineRule="auto"/>
        <w:rPr>
          <w:rFonts w:ascii="Calibri" w:hAnsi="Calibri" w:cs="Calibri"/>
        </w:rPr>
      </w:pPr>
      <w:r w:rsidRPr="00093E46">
        <w:rPr>
          <w:rFonts w:ascii="Calibri" w:hAnsi="Calibri" w:cs="Calibri"/>
        </w:rPr>
        <w:t>The training set grew from 5,273 to 8,641 samples, with ~1,700 per class, reducing the imbalance ratio to 1.05:1 (a 91.5% improvement). This enhanced minority representation for neural network training while ensuring realistic evaluation</w:t>
      </w:r>
      <w:r w:rsidR="0003650E" w:rsidRPr="0003650E">
        <w:rPr>
          <w:rFonts w:ascii="Calibri" w:hAnsi="Calibri" w:cs="Calibri"/>
        </w:rPr>
        <w:t>.</w:t>
      </w:r>
    </w:p>
    <w:p w14:paraId="623F6203" w14:textId="77777777" w:rsidR="0003650E" w:rsidRPr="0003650E" w:rsidRDefault="0003650E" w:rsidP="00797D7D">
      <w:pPr>
        <w:keepNext/>
        <w:keepLines/>
        <w:numPr>
          <w:ilvl w:val="0"/>
          <w:numId w:val="21"/>
        </w:numPr>
        <w:tabs>
          <w:tab w:val="num" w:pos="360"/>
        </w:tabs>
        <w:spacing w:before="160" w:after="80" w:line="276" w:lineRule="auto"/>
        <w:ind w:left="0" w:firstLine="0"/>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lastRenderedPageBreak/>
        <w:t>Neural Network Architecture</w:t>
      </w:r>
    </w:p>
    <w:p w14:paraId="349FF338" w14:textId="77777777" w:rsidR="0003650E" w:rsidRPr="0003650E" w:rsidRDefault="0003650E" w:rsidP="00797D7D">
      <w:pPr>
        <w:spacing w:line="276" w:lineRule="auto"/>
        <w:rPr>
          <w:rFonts w:ascii="Calibri" w:hAnsi="Calibri" w:cs="Calibri"/>
        </w:rPr>
      </w:pPr>
      <w:r w:rsidRPr="0003650E">
        <w:rPr>
          <w:rFonts w:ascii="Calibri" w:hAnsi="Calibri" w:cs="Calibri"/>
        </w:rPr>
        <w:t>After hyperparameter tuning across three candidate configurations, the optimal network achieved a validation accuracy of 0.6023. The final architecture consisted of three hidden layers (384, 192, 96 units) with progressively increasing dropout (0.25, 0.35, 0.45) and Gaussian noise regularization to control overfitting. The network used the Adam optimizer with a learning rate of 8e-04, a batch size of 48, and trained for 53 epochs.</w:t>
      </w:r>
    </w:p>
    <w:p w14:paraId="774274EC" w14:textId="77777777" w:rsidR="0003650E" w:rsidRPr="0003650E" w:rsidRDefault="0003650E" w:rsidP="00797D7D">
      <w:pPr>
        <w:spacing w:line="276" w:lineRule="auto"/>
        <w:rPr>
          <w:rFonts w:ascii="Calibri" w:hAnsi="Calibri" w:cs="Calibri"/>
          <w:b/>
          <w:bCs/>
        </w:rPr>
      </w:pPr>
    </w:p>
    <w:tbl>
      <w:tblPr>
        <w:tblW w:w="0" w:type="auto"/>
        <w:jc w:val="center"/>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584"/>
        <w:gridCol w:w="896"/>
        <w:gridCol w:w="3675"/>
      </w:tblGrid>
      <w:tr w:rsidR="0003650E" w:rsidRPr="0003650E" w14:paraId="394F5F06" w14:textId="77777777">
        <w:trPr>
          <w:tblHeader/>
          <w:tblCellSpacing w:w="15" w:type="dxa"/>
          <w:jc w:val="center"/>
        </w:trPr>
        <w:tc>
          <w:tcPr>
            <w:tcW w:w="0" w:type="auto"/>
            <w:vAlign w:val="center"/>
            <w:hideMark/>
          </w:tcPr>
          <w:p w14:paraId="4B8C69CF" w14:textId="77777777" w:rsidR="0003650E" w:rsidRPr="0003650E" w:rsidRDefault="0003650E" w:rsidP="00797D7D">
            <w:pPr>
              <w:spacing w:after="0" w:line="276" w:lineRule="auto"/>
              <w:jc w:val="center"/>
              <w:rPr>
                <w:rFonts w:ascii="Calibri" w:eastAsia="Times New Roman" w:hAnsi="Calibri" w:cs="Calibri"/>
                <w:b/>
                <w:bCs/>
                <w:kern w:val="0"/>
                <w:lang w:eastAsia="en-ZA"/>
                <w14:ligatures w14:val="none"/>
              </w:rPr>
            </w:pPr>
            <w:r w:rsidRPr="0003650E">
              <w:rPr>
                <w:rFonts w:ascii="Calibri" w:eastAsia="Times New Roman" w:hAnsi="Calibri" w:cs="Calibri"/>
                <w:b/>
                <w:bCs/>
                <w:kern w:val="0"/>
                <w:lang w:eastAsia="en-ZA"/>
                <w14:ligatures w14:val="none"/>
              </w:rPr>
              <w:t>Layer</w:t>
            </w:r>
          </w:p>
        </w:tc>
        <w:tc>
          <w:tcPr>
            <w:tcW w:w="0" w:type="auto"/>
            <w:vAlign w:val="center"/>
            <w:hideMark/>
          </w:tcPr>
          <w:p w14:paraId="64C40F93" w14:textId="77777777" w:rsidR="0003650E" w:rsidRPr="0003650E" w:rsidRDefault="0003650E" w:rsidP="00797D7D">
            <w:pPr>
              <w:spacing w:after="0" w:line="276" w:lineRule="auto"/>
              <w:jc w:val="center"/>
              <w:rPr>
                <w:rFonts w:ascii="Calibri" w:eastAsia="Times New Roman" w:hAnsi="Calibri" w:cs="Calibri"/>
                <w:b/>
                <w:bCs/>
                <w:kern w:val="0"/>
                <w:lang w:eastAsia="en-ZA"/>
                <w14:ligatures w14:val="none"/>
              </w:rPr>
            </w:pPr>
            <w:r w:rsidRPr="0003650E">
              <w:rPr>
                <w:rFonts w:ascii="Calibri" w:eastAsia="Times New Roman" w:hAnsi="Calibri" w:cs="Calibri"/>
                <w:b/>
                <w:bCs/>
                <w:kern w:val="0"/>
                <w:lang w:eastAsia="en-ZA"/>
                <w14:ligatures w14:val="none"/>
              </w:rPr>
              <w:t>Units</w:t>
            </w:r>
          </w:p>
        </w:tc>
        <w:tc>
          <w:tcPr>
            <w:tcW w:w="0" w:type="auto"/>
            <w:vAlign w:val="center"/>
            <w:hideMark/>
          </w:tcPr>
          <w:p w14:paraId="50967163" w14:textId="77777777" w:rsidR="0003650E" w:rsidRPr="0003650E" w:rsidRDefault="0003650E" w:rsidP="00797D7D">
            <w:pPr>
              <w:spacing w:after="0" w:line="276" w:lineRule="auto"/>
              <w:jc w:val="center"/>
              <w:rPr>
                <w:rFonts w:ascii="Calibri" w:eastAsia="Times New Roman" w:hAnsi="Calibri" w:cs="Calibri"/>
                <w:b/>
                <w:bCs/>
                <w:kern w:val="0"/>
                <w:lang w:eastAsia="en-ZA"/>
                <w14:ligatures w14:val="none"/>
              </w:rPr>
            </w:pPr>
            <w:r w:rsidRPr="0003650E">
              <w:rPr>
                <w:rFonts w:ascii="Calibri" w:eastAsia="Times New Roman" w:hAnsi="Calibri" w:cs="Calibri"/>
                <w:b/>
                <w:bCs/>
                <w:kern w:val="0"/>
                <w:lang w:eastAsia="en-ZA"/>
                <w14:ligatures w14:val="none"/>
              </w:rPr>
              <w:t>Dropout</w:t>
            </w:r>
          </w:p>
        </w:tc>
        <w:tc>
          <w:tcPr>
            <w:tcW w:w="0" w:type="auto"/>
            <w:vAlign w:val="center"/>
            <w:hideMark/>
          </w:tcPr>
          <w:p w14:paraId="3688CDE3" w14:textId="77777777" w:rsidR="0003650E" w:rsidRPr="0003650E" w:rsidRDefault="0003650E" w:rsidP="00797D7D">
            <w:pPr>
              <w:spacing w:after="0" w:line="276" w:lineRule="auto"/>
              <w:jc w:val="center"/>
              <w:rPr>
                <w:rFonts w:ascii="Calibri" w:eastAsia="Times New Roman" w:hAnsi="Calibri" w:cs="Calibri"/>
                <w:b/>
                <w:bCs/>
                <w:kern w:val="0"/>
                <w:lang w:eastAsia="en-ZA"/>
                <w14:ligatures w14:val="none"/>
              </w:rPr>
            </w:pPr>
            <w:r w:rsidRPr="0003650E">
              <w:rPr>
                <w:rFonts w:ascii="Calibri" w:eastAsia="Times New Roman" w:hAnsi="Calibri" w:cs="Calibri"/>
                <w:b/>
                <w:bCs/>
                <w:kern w:val="0"/>
                <w:lang w:eastAsia="en-ZA"/>
                <w14:ligatures w14:val="none"/>
              </w:rPr>
              <w:t>Notes</w:t>
            </w:r>
          </w:p>
        </w:tc>
      </w:tr>
      <w:tr w:rsidR="0003650E" w:rsidRPr="0003650E" w14:paraId="7618DB72" w14:textId="77777777">
        <w:trPr>
          <w:tblCellSpacing w:w="15" w:type="dxa"/>
          <w:jc w:val="center"/>
        </w:trPr>
        <w:tc>
          <w:tcPr>
            <w:tcW w:w="0" w:type="auto"/>
            <w:tcBorders>
              <w:top w:val="single" w:sz="4" w:space="0" w:color="auto"/>
            </w:tcBorders>
            <w:vAlign w:val="center"/>
            <w:hideMark/>
          </w:tcPr>
          <w:p w14:paraId="34FD2FB0"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Input</w:t>
            </w:r>
          </w:p>
        </w:tc>
        <w:tc>
          <w:tcPr>
            <w:tcW w:w="0" w:type="auto"/>
            <w:tcBorders>
              <w:top w:val="single" w:sz="4" w:space="0" w:color="auto"/>
            </w:tcBorders>
            <w:vAlign w:val="center"/>
            <w:hideMark/>
          </w:tcPr>
          <w:p w14:paraId="701B49DA"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w:t>
            </w:r>
          </w:p>
        </w:tc>
        <w:tc>
          <w:tcPr>
            <w:tcW w:w="0" w:type="auto"/>
            <w:tcBorders>
              <w:top w:val="single" w:sz="4" w:space="0" w:color="auto"/>
            </w:tcBorders>
            <w:vAlign w:val="center"/>
            <w:hideMark/>
          </w:tcPr>
          <w:p w14:paraId="61ED2502"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w:t>
            </w:r>
          </w:p>
        </w:tc>
        <w:tc>
          <w:tcPr>
            <w:tcW w:w="0" w:type="auto"/>
            <w:tcBorders>
              <w:top w:val="single" w:sz="4" w:space="0" w:color="auto"/>
            </w:tcBorders>
            <w:vAlign w:val="center"/>
            <w:hideMark/>
          </w:tcPr>
          <w:p w14:paraId="61B19E75"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25 selected features</w:t>
            </w:r>
          </w:p>
        </w:tc>
      </w:tr>
      <w:tr w:rsidR="0003650E" w:rsidRPr="0003650E" w14:paraId="0A6703D2" w14:textId="77777777">
        <w:trPr>
          <w:tblCellSpacing w:w="15" w:type="dxa"/>
          <w:jc w:val="center"/>
        </w:trPr>
        <w:tc>
          <w:tcPr>
            <w:tcW w:w="0" w:type="auto"/>
            <w:vAlign w:val="center"/>
            <w:hideMark/>
          </w:tcPr>
          <w:p w14:paraId="32A7A8AA"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Hidden Layer 1</w:t>
            </w:r>
          </w:p>
        </w:tc>
        <w:tc>
          <w:tcPr>
            <w:tcW w:w="0" w:type="auto"/>
            <w:vAlign w:val="center"/>
            <w:hideMark/>
          </w:tcPr>
          <w:p w14:paraId="64FE4C29"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384</w:t>
            </w:r>
          </w:p>
        </w:tc>
        <w:tc>
          <w:tcPr>
            <w:tcW w:w="0" w:type="auto"/>
            <w:vAlign w:val="center"/>
            <w:hideMark/>
          </w:tcPr>
          <w:p w14:paraId="0ABCA8E6"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0.25</w:t>
            </w:r>
          </w:p>
        </w:tc>
        <w:tc>
          <w:tcPr>
            <w:tcW w:w="0" w:type="auto"/>
            <w:vAlign w:val="center"/>
            <w:hideMark/>
          </w:tcPr>
          <w:p w14:paraId="02A83788"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 xml:space="preserve">Dense + </w:t>
            </w:r>
            <w:proofErr w:type="spellStart"/>
            <w:r w:rsidRPr="0003650E">
              <w:rPr>
                <w:rFonts w:ascii="Calibri" w:eastAsia="Times New Roman" w:hAnsi="Calibri" w:cs="Calibri"/>
                <w:kern w:val="0"/>
                <w:lang w:eastAsia="en-ZA"/>
                <w14:ligatures w14:val="none"/>
              </w:rPr>
              <w:t>BatchNorm</w:t>
            </w:r>
            <w:proofErr w:type="spellEnd"/>
            <w:r w:rsidRPr="0003650E">
              <w:rPr>
                <w:rFonts w:ascii="Calibri" w:eastAsia="Times New Roman" w:hAnsi="Calibri" w:cs="Calibri"/>
                <w:kern w:val="0"/>
                <w:lang w:eastAsia="en-ZA"/>
                <w14:ligatures w14:val="none"/>
              </w:rPr>
              <w:t xml:space="preserve"> + </w:t>
            </w:r>
            <w:proofErr w:type="spellStart"/>
            <w:r w:rsidRPr="0003650E">
              <w:rPr>
                <w:rFonts w:ascii="Calibri" w:eastAsia="Times New Roman" w:hAnsi="Calibri" w:cs="Calibri"/>
                <w:kern w:val="0"/>
                <w:lang w:eastAsia="en-ZA"/>
                <w14:ligatures w14:val="none"/>
              </w:rPr>
              <w:t>GaussianNoise</w:t>
            </w:r>
            <w:proofErr w:type="spellEnd"/>
          </w:p>
        </w:tc>
      </w:tr>
      <w:tr w:rsidR="0003650E" w:rsidRPr="0003650E" w14:paraId="059F0A43" w14:textId="77777777">
        <w:trPr>
          <w:tblCellSpacing w:w="15" w:type="dxa"/>
          <w:jc w:val="center"/>
        </w:trPr>
        <w:tc>
          <w:tcPr>
            <w:tcW w:w="0" w:type="auto"/>
            <w:vAlign w:val="center"/>
            <w:hideMark/>
          </w:tcPr>
          <w:p w14:paraId="2D0A5799"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Hidden Layer 2</w:t>
            </w:r>
          </w:p>
        </w:tc>
        <w:tc>
          <w:tcPr>
            <w:tcW w:w="0" w:type="auto"/>
            <w:vAlign w:val="center"/>
            <w:hideMark/>
          </w:tcPr>
          <w:p w14:paraId="00CF5DEC"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192</w:t>
            </w:r>
          </w:p>
        </w:tc>
        <w:tc>
          <w:tcPr>
            <w:tcW w:w="0" w:type="auto"/>
            <w:vAlign w:val="center"/>
            <w:hideMark/>
          </w:tcPr>
          <w:p w14:paraId="2E52C6B1"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0.35</w:t>
            </w:r>
          </w:p>
        </w:tc>
        <w:tc>
          <w:tcPr>
            <w:tcW w:w="0" w:type="auto"/>
            <w:vAlign w:val="center"/>
            <w:hideMark/>
          </w:tcPr>
          <w:p w14:paraId="389D4CFB"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 xml:space="preserve">Dense + </w:t>
            </w:r>
            <w:proofErr w:type="spellStart"/>
            <w:r w:rsidRPr="0003650E">
              <w:rPr>
                <w:rFonts w:ascii="Calibri" w:eastAsia="Times New Roman" w:hAnsi="Calibri" w:cs="Calibri"/>
                <w:kern w:val="0"/>
                <w:lang w:eastAsia="en-ZA"/>
                <w14:ligatures w14:val="none"/>
              </w:rPr>
              <w:t>BatchNorm</w:t>
            </w:r>
            <w:proofErr w:type="spellEnd"/>
            <w:r w:rsidRPr="0003650E">
              <w:rPr>
                <w:rFonts w:ascii="Calibri" w:eastAsia="Times New Roman" w:hAnsi="Calibri" w:cs="Calibri"/>
                <w:kern w:val="0"/>
                <w:lang w:eastAsia="en-ZA"/>
                <w14:ligatures w14:val="none"/>
              </w:rPr>
              <w:t xml:space="preserve"> + Dropout</w:t>
            </w:r>
          </w:p>
        </w:tc>
      </w:tr>
      <w:tr w:rsidR="0003650E" w:rsidRPr="0003650E" w14:paraId="40F06582" w14:textId="77777777">
        <w:trPr>
          <w:tblCellSpacing w:w="15" w:type="dxa"/>
          <w:jc w:val="center"/>
        </w:trPr>
        <w:tc>
          <w:tcPr>
            <w:tcW w:w="0" w:type="auto"/>
            <w:vAlign w:val="center"/>
            <w:hideMark/>
          </w:tcPr>
          <w:p w14:paraId="41594DFC"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Hidden Layer 3</w:t>
            </w:r>
          </w:p>
        </w:tc>
        <w:tc>
          <w:tcPr>
            <w:tcW w:w="0" w:type="auto"/>
            <w:vAlign w:val="center"/>
            <w:hideMark/>
          </w:tcPr>
          <w:p w14:paraId="1A118561"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96</w:t>
            </w:r>
          </w:p>
        </w:tc>
        <w:tc>
          <w:tcPr>
            <w:tcW w:w="0" w:type="auto"/>
            <w:vAlign w:val="center"/>
            <w:hideMark/>
          </w:tcPr>
          <w:p w14:paraId="2D36A2FF"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0.45</w:t>
            </w:r>
          </w:p>
        </w:tc>
        <w:tc>
          <w:tcPr>
            <w:tcW w:w="0" w:type="auto"/>
            <w:vAlign w:val="center"/>
            <w:hideMark/>
          </w:tcPr>
          <w:p w14:paraId="2417D26D"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 xml:space="preserve">Dense + </w:t>
            </w:r>
            <w:proofErr w:type="spellStart"/>
            <w:r w:rsidRPr="0003650E">
              <w:rPr>
                <w:rFonts w:ascii="Calibri" w:eastAsia="Times New Roman" w:hAnsi="Calibri" w:cs="Calibri"/>
                <w:kern w:val="0"/>
                <w:lang w:eastAsia="en-ZA"/>
                <w14:ligatures w14:val="none"/>
              </w:rPr>
              <w:t>BatchNorm</w:t>
            </w:r>
            <w:proofErr w:type="spellEnd"/>
            <w:r w:rsidRPr="0003650E">
              <w:rPr>
                <w:rFonts w:ascii="Calibri" w:eastAsia="Times New Roman" w:hAnsi="Calibri" w:cs="Calibri"/>
                <w:kern w:val="0"/>
                <w:lang w:eastAsia="en-ZA"/>
                <w14:ligatures w14:val="none"/>
              </w:rPr>
              <w:t xml:space="preserve"> + Dropout</w:t>
            </w:r>
          </w:p>
        </w:tc>
      </w:tr>
      <w:tr w:rsidR="0003650E" w:rsidRPr="0003650E" w14:paraId="55091C94" w14:textId="77777777">
        <w:trPr>
          <w:tblCellSpacing w:w="15" w:type="dxa"/>
          <w:jc w:val="center"/>
        </w:trPr>
        <w:tc>
          <w:tcPr>
            <w:tcW w:w="0" w:type="auto"/>
            <w:vAlign w:val="center"/>
            <w:hideMark/>
          </w:tcPr>
          <w:p w14:paraId="6172F1C2"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Output</w:t>
            </w:r>
          </w:p>
        </w:tc>
        <w:tc>
          <w:tcPr>
            <w:tcW w:w="0" w:type="auto"/>
            <w:vAlign w:val="center"/>
            <w:hideMark/>
          </w:tcPr>
          <w:p w14:paraId="11B18EE6"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5</w:t>
            </w:r>
          </w:p>
        </w:tc>
        <w:tc>
          <w:tcPr>
            <w:tcW w:w="0" w:type="auto"/>
            <w:vAlign w:val="center"/>
            <w:hideMark/>
          </w:tcPr>
          <w:p w14:paraId="63C3C4DA" w14:textId="77777777" w:rsidR="0003650E" w:rsidRPr="0003650E" w:rsidRDefault="0003650E" w:rsidP="00797D7D">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w:t>
            </w:r>
          </w:p>
        </w:tc>
        <w:tc>
          <w:tcPr>
            <w:tcW w:w="0" w:type="auto"/>
            <w:vAlign w:val="center"/>
            <w:hideMark/>
          </w:tcPr>
          <w:p w14:paraId="6863BAFB" w14:textId="77777777" w:rsidR="0003650E" w:rsidRPr="0003650E" w:rsidRDefault="0003650E" w:rsidP="00797D7D">
            <w:pPr>
              <w:keepNext/>
              <w:spacing w:after="0" w:line="276" w:lineRule="auto"/>
              <w:jc w:val="center"/>
              <w:rPr>
                <w:rFonts w:ascii="Calibri" w:eastAsia="Times New Roman" w:hAnsi="Calibri" w:cs="Calibri"/>
                <w:kern w:val="0"/>
                <w:lang w:eastAsia="en-ZA"/>
                <w14:ligatures w14:val="none"/>
              </w:rPr>
            </w:pPr>
            <w:proofErr w:type="spellStart"/>
            <w:r w:rsidRPr="0003650E">
              <w:rPr>
                <w:rFonts w:ascii="Calibri" w:eastAsia="Times New Roman" w:hAnsi="Calibri" w:cs="Calibri"/>
                <w:kern w:val="0"/>
                <w:lang w:eastAsia="en-ZA"/>
                <w14:ligatures w14:val="none"/>
              </w:rPr>
              <w:t>Softmax</w:t>
            </w:r>
            <w:proofErr w:type="spellEnd"/>
            <w:r w:rsidRPr="0003650E">
              <w:rPr>
                <w:rFonts w:ascii="Calibri" w:eastAsia="Times New Roman" w:hAnsi="Calibri" w:cs="Calibri"/>
                <w:kern w:val="0"/>
                <w:lang w:eastAsia="en-ZA"/>
                <w14:ligatures w14:val="none"/>
              </w:rPr>
              <w:t xml:space="preserve"> (multiclass, ordinal)</w:t>
            </w:r>
          </w:p>
        </w:tc>
      </w:tr>
    </w:tbl>
    <w:p w14:paraId="599A3B19" w14:textId="77777777" w:rsidR="0003650E" w:rsidRPr="0003650E" w:rsidRDefault="0003650E" w:rsidP="00797D7D">
      <w:pPr>
        <w:spacing w:after="200" w:line="276" w:lineRule="auto"/>
        <w:jc w:val="center"/>
        <w:rPr>
          <w:rFonts w:ascii="Calibri" w:hAnsi="Calibri" w:cs="Calibri"/>
          <w:i/>
          <w:iCs/>
          <w:color w:val="0E2841" w:themeColor="text2"/>
          <w:sz w:val="18"/>
          <w:szCs w:val="18"/>
        </w:rPr>
      </w:pPr>
      <w:r w:rsidRPr="0003650E">
        <w:rPr>
          <w:i/>
          <w:iCs/>
          <w:color w:val="0E2841" w:themeColor="text2"/>
          <w:sz w:val="18"/>
          <w:szCs w:val="18"/>
        </w:rPr>
        <w:t xml:space="preserve">Table </w:t>
      </w:r>
      <w:r w:rsidRPr="0003650E">
        <w:rPr>
          <w:i/>
          <w:iCs/>
          <w:color w:val="0E2841" w:themeColor="text2"/>
          <w:sz w:val="18"/>
          <w:szCs w:val="18"/>
        </w:rPr>
        <w:fldChar w:fldCharType="begin"/>
      </w:r>
      <w:r w:rsidRPr="0003650E">
        <w:rPr>
          <w:i/>
          <w:iCs/>
          <w:color w:val="0E2841" w:themeColor="text2"/>
          <w:sz w:val="18"/>
          <w:szCs w:val="18"/>
        </w:rPr>
        <w:instrText xml:space="preserve"> SEQ Table \* ARABIC </w:instrText>
      </w:r>
      <w:r w:rsidRPr="0003650E">
        <w:rPr>
          <w:i/>
          <w:iCs/>
          <w:color w:val="0E2841" w:themeColor="text2"/>
          <w:sz w:val="18"/>
          <w:szCs w:val="18"/>
        </w:rPr>
        <w:fldChar w:fldCharType="separate"/>
      </w:r>
      <w:r w:rsidRPr="0003650E">
        <w:rPr>
          <w:i/>
          <w:iCs/>
          <w:noProof/>
          <w:color w:val="0E2841" w:themeColor="text2"/>
          <w:sz w:val="18"/>
          <w:szCs w:val="18"/>
        </w:rPr>
        <w:t>4</w:t>
      </w:r>
      <w:r w:rsidRPr="0003650E">
        <w:rPr>
          <w:i/>
          <w:iCs/>
          <w:color w:val="0E2841" w:themeColor="text2"/>
          <w:sz w:val="18"/>
          <w:szCs w:val="18"/>
        </w:rPr>
        <w:fldChar w:fldCharType="end"/>
      </w:r>
      <w:r w:rsidRPr="0003650E">
        <w:rPr>
          <w:i/>
          <w:iCs/>
          <w:color w:val="0E2841" w:themeColor="text2"/>
          <w:sz w:val="18"/>
          <w:szCs w:val="18"/>
        </w:rPr>
        <w:t>: Final neural network architecture</w:t>
      </w:r>
    </w:p>
    <w:p w14:paraId="0CDA060D" w14:textId="77777777" w:rsidR="0003650E" w:rsidRPr="0003650E" w:rsidRDefault="0003650E" w:rsidP="00797D7D">
      <w:pPr>
        <w:spacing w:line="276" w:lineRule="auto"/>
        <w:rPr>
          <w:rFonts w:ascii="Calibri" w:hAnsi="Calibri" w:cs="Calibri"/>
        </w:rPr>
      </w:pPr>
      <w:r w:rsidRPr="0003650E">
        <w:rPr>
          <w:rFonts w:ascii="Calibri" w:hAnsi="Calibri" w:cs="Calibri"/>
        </w:rPr>
        <w:t>The training and validation curves showed that the model achieved stable convergence, though validation accuracy plateaued around 0.60, reflecting the intrinsic difficulty of predicting the rare high-risk classes.</w:t>
      </w:r>
    </w:p>
    <w:p w14:paraId="31AFEE24" w14:textId="77777777" w:rsidR="0003650E" w:rsidRPr="0003650E" w:rsidRDefault="0003650E" w:rsidP="00797D7D">
      <w:pPr>
        <w:spacing w:line="276" w:lineRule="auto"/>
        <w:rPr>
          <w:rFonts w:ascii="Calibri" w:hAnsi="Calibri" w:cs="Calibri"/>
        </w:rPr>
      </w:pPr>
    </w:p>
    <w:p w14:paraId="454FB225" w14:textId="77777777" w:rsidR="0003650E" w:rsidRPr="0003650E" w:rsidRDefault="0003650E" w:rsidP="00797D7D">
      <w:pPr>
        <w:spacing w:line="276" w:lineRule="auto"/>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Model Performance Evaluation</w:t>
      </w:r>
    </w:p>
    <w:p w14:paraId="1D7211D5" w14:textId="77777777" w:rsidR="0003650E" w:rsidRPr="0003650E" w:rsidRDefault="0003650E" w:rsidP="00797D7D">
      <w:pPr>
        <w:keepNext/>
        <w:keepLines/>
        <w:spacing w:before="160" w:after="80" w:line="276" w:lineRule="auto"/>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Overall Performance</w:t>
      </w:r>
    </w:p>
    <w:p w14:paraId="68231D69" w14:textId="4EA83DB7" w:rsidR="003A42FE" w:rsidRPr="003A42FE" w:rsidRDefault="003A42FE" w:rsidP="003A42FE">
      <w:pPr>
        <w:spacing w:line="276" w:lineRule="auto"/>
        <w:rPr>
          <w:rFonts w:ascii="Calibri" w:hAnsi="Calibri" w:cs="Calibri"/>
        </w:rPr>
      </w:pPr>
      <w:r w:rsidRPr="003A42FE">
        <w:rPr>
          <w:rFonts w:ascii="Calibri" w:hAnsi="Calibri" w:cs="Calibri"/>
        </w:rPr>
        <w:t>The neural network’s performance was assessed across the training, validation, and test datasets to evaluate both its learning capacity and generalization ability. During training, the model achieved a best validation accuracy of 60.2%, closely matching its final test accuracy of 61.2% (loss = 0.978). This alignment between validation and test performance suggests that the model did not overfit during training and generalized reasonably well to unseen data. By contrast, the naive baseline accuracy, derived from the most frequent class (Moderate, 33.7% of the test set), was substantially lower, meaning the network delivered an 81.6% relative improvement over this trivial predictor.</w:t>
      </w:r>
    </w:p>
    <w:p w14:paraId="0AA9C1CD" w14:textId="6C33CD53" w:rsidR="003A42FE" w:rsidRPr="003A42FE" w:rsidRDefault="003A42FE" w:rsidP="003A42FE">
      <w:pPr>
        <w:spacing w:line="276" w:lineRule="auto"/>
        <w:rPr>
          <w:rFonts w:ascii="Calibri" w:hAnsi="Calibri" w:cs="Calibri"/>
        </w:rPr>
      </w:pPr>
      <w:r w:rsidRPr="003A42FE">
        <w:rPr>
          <w:rFonts w:ascii="Calibri" w:hAnsi="Calibri" w:cs="Calibri"/>
        </w:rPr>
        <w:t xml:space="preserve">The exploratory data analysis (EDA) helps contextualize this outcome. The FAH distribution was highly imbalanced, with Low and Moderate levels dominating and High being rare. Although the training set was balanced using ROSE, the validation and test sets retained the natural skew, which explains why the model consistently performed better on common classes than on rare ones. Geographical and seasonal patterns also shaped this performance: areas like Lochaber and Torridon contributed disproportionately more samples, while High hazard levels clustered during winter </w:t>
      </w:r>
      <w:r w:rsidRPr="003A42FE">
        <w:rPr>
          <w:rFonts w:ascii="Calibri" w:hAnsi="Calibri" w:cs="Calibri"/>
        </w:rPr>
        <w:lastRenderedPageBreak/>
        <w:t>peaks. These structural imbalances likely reinforced the network’s ability to learn Low and Moderate risks while limiting its accuracy on rarer categories.</w:t>
      </w:r>
    </w:p>
    <w:p w14:paraId="1F4DD08D" w14:textId="2D601C5A" w:rsidR="003A42FE" w:rsidRPr="003A42FE" w:rsidRDefault="003A42FE" w:rsidP="003A42FE">
      <w:pPr>
        <w:spacing w:line="276" w:lineRule="auto"/>
        <w:rPr>
          <w:rFonts w:ascii="Calibri" w:hAnsi="Calibri" w:cs="Calibri"/>
        </w:rPr>
      </w:pPr>
      <w:r w:rsidRPr="003A42FE">
        <w:rPr>
          <w:rFonts w:ascii="Calibri" w:hAnsi="Calibri" w:cs="Calibri"/>
        </w:rPr>
        <w:t>Beyond accuracy, complementary metrics provided a broader view of generalization. The macro-averaged scores (precision = 0.527, recall = 0.471, F1 = 0.487) showed that the model was only moderately effective when all classes were weighted equally. However, the weighted averages (precision = 0.598, recall = 0.612, F1 = 0.602) were notably higher, reflecting stronger performance on the dominant classes. Cohen’s Kappa, at 0.449, placed the model in the “moderate agreement” range, confirming that predictions were significantly better than random guessing but not yet highly reliable. EDA findings again provide insight: the removal of several snowpack variables with &gt;20% missingness reduced predictive richness, while the presence of extreme but plausible outliers (e.g., high winds, deep snow) may have complicated learning for rarer hazard levels.</w:t>
      </w:r>
    </w:p>
    <w:p w14:paraId="07468645" w14:textId="77777777" w:rsidR="003A42FE" w:rsidRPr="003A42FE" w:rsidRDefault="003A42FE" w:rsidP="003A42FE">
      <w:pPr>
        <w:spacing w:line="276" w:lineRule="auto"/>
        <w:rPr>
          <w:rFonts w:ascii="Calibri" w:hAnsi="Calibri" w:cs="Calibri"/>
        </w:rPr>
      </w:pPr>
      <w:r w:rsidRPr="003A42FE">
        <w:rPr>
          <w:rFonts w:ascii="Calibri" w:hAnsi="Calibri" w:cs="Calibri"/>
        </w:rPr>
        <w:t>Given the ordinal nature of avalanche hazards, the model’s error magnitudes were as critical as accuracy. Predictions deviated by an average of only 0.45 hazard levels (MAE), with relatively low dispersion (RMSE = 0.765). Adjacent accuracy was exceptionally high (94.3% within ±1 level), while extreme errors were nearly absent (99.5% within ±2 levels; 100% within ±3 levels). These results confirm that large misclassifications, such as predicting Low when the true level was High, were virtually eliminated. This aligns with EDA findings showing that extreme meteorological conditions—like heavy snowfall or very high winds—rarely coincided with Low hazard levels, giving the model strong boundaries at the extremes.</w:t>
      </w:r>
    </w:p>
    <w:p w14:paraId="3799BEC3" w14:textId="77777777" w:rsidR="003A42FE" w:rsidRPr="003A42FE" w:rsidRDefault="003A42FE" w:rsidP="003A42FE">
      <w:pPr>
        <w:spacing w:line="276" w:lineRule="auto"/>
        <w:rPr>
          <w:rFonts w:ascii="Calibri" w:hAnsi="Calibri" w:cs="Calibri"/>
        </w:rPr>
      </w:pPr>
    </w:p>
    <w:p w14:paraId="2DB7DE82" w14:textId="77777777" w:rsidR="00A95FBC" w:rsidRDefault="003A42FE" w:rsidP="00A95FBC">
      <w:pPr>
        <w:spacing w:line="276" w:lineRule="auto"/>
        <w:rPr>
          <w:rFonts w:ascii="Calibri" w:hAnsi="Calibri" w:cs="Calibri"/>
        </w:rPr>
      </w:pPr>
      <w:r w:rsidRPr="003A42FE">
        <w:rPr>
          <w:rFonts w:ascii="Calibri" w:hAnsi="Calibri" w:cs="Calibri"/>
        </w:rPr>
        <w:t>Finally, correlation-based measures demonstrated the network’s ability to preserve ordinal structure. Strong monotonic relationships were observed between predicted and actual hazard levels (Spearman’s ρ = 0.736; Pearson r = 0.720), while Kendall’s Tau (0.669, p &lt; 0.001) and directional accuracy (0.714) indicated consistent ordering across hazard categories. Taken together, these results reveal that although the model achieved only moderate exact-match accuracy, it maintained ordinal consistency, avoided catastrophic misclassifications, and delivered meaningful improvements over baseline predictors.</w:t>
      </w:r>
    </w:p>
    <w:p w14:paraId="1E708C7A" w14:textId="77777777" w:rsidR="00E45BBD" w:rsidRPr="0003650E" w:rsidRDefault="00E45BBD" w:rsidP="00797D7D">
      <w:pPr>
        <w:spacing w:line="276" w:lineRule="auto"/>
        <w:rPr>
          <w:rFonts w:ascii="Calibri" w:hAnsi="Calibri" w:cs="Calibri"/>
        </w:rPr>
      </w:pPr>
    </w:p>
    <w:p w14:paraId="28A136A1" w14:textId="77777777" w:rsidR="0003650E" w:rsidRDefault="0003650E" w:rsidP="00A95FBC">
      <w:pPr>
        <w:spacing w:line="276" w:lineRule="auto"/>
        <w:rPr>
          <w:rFonts w:ascii="Calibri" w:hAnsi="Calibri" w:cs="Calibri"/>
        </w:rPr>
      </w:pPr>
      <w:r w:rsidRPr="0003650E">
        <w:rPr>
          <w:rFonts w:ascii="Calibri" w:eastAsiaTheme="majorEastAsia" w:hAnsi="Calibri" w:cs="Calibri"/>
          <w:b/>
          <w:bCs/>
          <w:color w:val="0F4761" w:themeColor="accent1" w:themeShade="BF"/>
          <w:sz w:val="32"/>
          <w:szCs w:val="32"/>
        </w:rPr>
        <w:t>Confusion Matrix and Class-Level Performance</w:t>
      </w:r>
    </w:p>
    <w:p w14:paraId="1A9B5D5F" w14:textId="77777777" w:rsidR="00A95FBC" w:rsidRDefault="00A95FBC" w:rsidP="00A95FBC">
      <w:pPr>
        <w:spacing w:line="276" w:lineRule="auto"/>
        <w:rPr>
          <w:rFonts w:ascii="Calibri" w:hAnsi="Calibri" w:cs="Calibri"/>
        </w:rPr>
      </w:pPr>
      <w:r w:rsidRPr="00A95FBC">
        <w:rPr>
          <w:rFonts w:ascii="Calibri" w:eastAsia="Times New Roman" w:hAnsi="Calibri" w:cs="Calibri"/>
          <w:kern w:val="0"/>
          <w:lang w:eastAsia="en-ZA"/>
          <w14:ligatures w14:val="none"/>
        </w:rPr>
        <w:t xml:space="preserve">The confusion matrix offered a clear breakdown of how the model performed across individual hazard levels. For the Low hazard class, the network achieved strong results (sensitivity = 0.798, precision = 0.734), reflecting consistent identification of stable snowpack conditions. This strength is consistent with EDA findings, which showed that Low days were associated with distinct signals — shallow snow depth, weak drift, and stable temperature gradients — making them easier for the model to separate. Similarly, the Moderate class reached moderate reliability (sensitivity = 0.597, precision = 0.562), supported by its high prevalence in the dataset and relatively consistent </w:t>
      </w:r>
      <w:r w:rsidRPr="00A95FBC">
        <w:rPr>
          <w:rFonts w:ascii="Calibri" w:eastAsia="Times New Roman" w:hAnsi="Calibri" w:cs="Calibri"/>
          <w:kern w:val="0"/>
          <w:lang w:eastAsia="en-ZA"/>
          <w14:ligatures w14:val="none"/>
        </w:rPr>
        <w:lastRenderedPageBreak/>
        <w:t>meteorological profiles. Together, these two classes accounted for most correct predictions, reflecting both their dominance in the dataset and their clearer predictor signatures.</w:t>
      </w:r>
    </w:p>
    <w:p w14:paraId="37F7D406" w14:textId="77777777" w:rsidR="00A95FBC" w:rsidRDefault="00A95FBC" w:rsidP="00A95FBC">
      <w:pPr>
        <w:spacing w:line="276" w:lineRule="auto"/>
        <w:rPr>
          <w:rFonts w:ascii="Calibri" w:hAnsi="Calibri" w:cs="Calibri"/>
        </w:rPr>
      </w:pPr>
      <w:r w:rsidRPr="00A95FBC">
        <w:rPr>
          <w:rFonts w:ascii="Calibri" w:eastAsia="Times New Roman" w:hAnsi="Calibri" w:cs="Calibri"/>
          <w:kern w:val="0"/>
          <w:lang w:eastAsia="en-ZA"/>
          <w14:ligatures w14:val="none"/>
        </w:rPr>
        <w:t>The Considerable– class performed less consistently (precision = 0.554, recall = 0.541). Misclassifications were concentrated between adjacent levels: 87 cases confused with Moderate and 17 with Considerable+. This behaviour aligns with the transitional nature of predictors highlighted in the EDA, where snow depth, crystal type, and summit air temperature overlapped substantially between Moderate and Considerable– categories.</w:t>
      </w:r>
    </w:p>
    <w:p w14:paraId="187CE79F" w14:textId="77777777" w:rsidR="00A95FBC" w:rsidRDefault="00A95FBC" w:rsidP="00A95FBC">
      <w:pPr>
        <w:spacing w:line="276" w:lineRule="auto"/>
        <w:rPr>
          <w:rFonts w:ascii="Calibri" w:hAnsi="Calibri" w:cs="Calibri"/>
        </w:rPr>
      </w:pPr>
      <w:r w:rsidRPr="00A95FBC">
        <w:rPr>
          <w:rFonts w:ascii="Calibri" w:eastAsia="Times New Roman" w:hAnsi="Calibri" w:cs="Calibri"/>
          <w:kern w:val="0"/>
          <w:lang w:eastAsia="en-ZA"/>
          <w14:ligatures w14:val="none"/>
        </w:rPr>
        <w:t>Performance deteriorated for the Considerable+ and High hazard levels, which achieved very low recall (0.205 and 0.212, respectively). High cases were most often misclassified as Considerable– (13) or Considerable+ (11), but crucially, none were mistaken for Low. This indicates that while the model struggled to distinguish among upper hazard levels, it preserved ordinal structure and avoided catastrophic misclassifications. The EDA findings explain this limitation: these rare categories comprised less than 5% of the dataset and were characterized by overlapping meteorological signals such as heavy snowfall, wind drift, and deep weak layers. With limited training samples, the network could not fully disentangle these patterns.</w:t>
      </w:r>
    </w:p>
    <w:p w14:paraId="70D46B39" w14:textId="3FFE43D4" w:rsidR="00A95FBC" w:rsidRPr="00A95FBC" w:rsidRDefault="00A95FBC" w:rsidP="00A95FBC">
      <w:pPr>
        <w:spacing w:line="276" w:lineRule="auto"/>
        <w:rPr>
          <w:rFonts w:ascii="Calibri" w:hAnsi="Calibri" w:cs="Calibri"/>
        </w:rPr>
      </w:pPr>
      <w:r w:rsidRPr="00A95FBC">
        <w:rPr>
          <w:rFonts w:ascii="Calibri" w:eastAsia="Times New Roman" w:hAnsi="Calibri" w:cs="Calibri"/>
          <w:kern w:val="0"/>
          <w:lang w:eastAsia="en-ZA"/>
          <w14:ligatures w14:val="none"/>
        </w:rPr>
        <w:t>The per-class F1-scores reflected this gradient in performance: Low (0.765) and Moderate (0.579) were acceptable, Considerable– was moderate (0.548), while Considerable+ (0.258) and High (0.286) were poor. These values highlight the central trade-off of the model: strong utility in predicting stable and moderately unstable conditions, but weak reliability in capturing rare but operationally critical high-risk categories.</w:t>
      </w:r>
    </w:p>
    <w:p w14:paraId="07F57428" w14:textId="18A79A3A" w:rsidR="0003650E" w:rsidRPr="0003650E" w:rsidRDefault="0003650E" w:rsidP="00797D7D">
      <w:pPr>
        <w:keepNext/>
        <w:keepLines/>
        <w:spacing w:before="160" w:after="80" w:line="276" w:lineRule="auto"/>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lastRenderedPageBreak/>
        <w:t>Confidence-Based Reliability</w:t>
      </w:r>
    </w:p>
    <w:p w14:paraId="7AD6124F" w14:textId="77777777" w:rsidR="00B87984" w:rsidRPr="00B87984" w:rsidRDefault="00B87984" w:rsidP="00B87984">
      <w:pPr>
        <w:keepNext/>
        <w:keepLines/>
        <w:spacing w:before="160" w:after="80" w:line="276" w:lineRule="auto"/>
        <w:outlineLvl w:val="1"/>
        <w:rPr>
          <w:rFonts w:ascii="Calibri" w:hAnsi="Calibri" w:cs="Calibri"/>
        </w:rPr>
      </w:pPr>
      <w:r w:rsidRPr="00B87984">
        <w:rPr>
          <w:rFonts w:ascii="Calibri" w:hAnsi="Calibri" w:cs="Calibri"/>
        </w:rPr>
        <w:t xml:space="preserve">The analysis of prediction probabilities revealed that most test predictions were made with low confidence (≤0.6, 59.8%), while only a small share were </w:t>
      </w:r>
      <w:proofErr w:type="gramStart"/>
      <w:r w:rsidRPr="00B87984">
        <w:rPr>
          <w:rFonts w:ascii="Calibri" w:hAnsi="Calibri" w:cs="Calibri"/>
        </w:rPr>
        <w:t>high-confidence</w:t>
      </w:r>
      <w:proofErr w:type="gramEnd"/>
      <w:r w:rsidRPr="00B87984">
        <w:rPr>
          <w:rFonts w:ascii="Calibri" w:hAnsi="Calibri" w:cs="Calibri"/>
        </w:rPr>
        <w:t xml:space="preserve"> (&gt;0.8, 10.8%). This indicates that the model was generally conservative in assigning strong certainty, reflecting the inherent difficulty of distinguishing avalanche hazard levels under overlapping meteorological conditions.</w:t>
      </w:r>
    </w:p>
    <w:p w14:paraId="0FE6DDC4" w14:textId="77777777" w:rsidR="00B87984" w:rsidRPr="00B87984" w:rsidRDefault="00B87984" w:rsidP="00B87984">
      <w:pPr>
        <w:keepNext/>
        <w:keepLines/>
        <w:spacing w:before="160" w:after="80" w:line="276" w:lineRule="auto"/>
        <w:outlineLvl w:val="1"/>
        <w:rPr>
          <w:rFonts w:ascii="Calibri" w:hAnsi="Calibri" w:cs="Calibri"/>
        </w:rPr>
      </w:pPr>
      <w:r w:rsidRPr="00B87984">
        <w:rPr>
          <w:rFonts w:ascii="Calibri" w:hAnsi="Calibri" w:cs="Calibri"/>
        </w:rPr>
        <w:t>Accuracy closely followed confidence level. High-confidence predictions achieved 90.2% accuracy, showing that when the network was certain, it was usually correct. Medium-confidence predictions (71.0%) were moderately reliable, while low-confidence predictions (51.1%) approached random chance. This gradient demonstrates that prediction probabilities serve as a valid proxy for model reliability.</w:t>
      </w:r>
    </w:p>
    <w:p w14:paraId="0AF20395" w14:textId="583D92CA" w:rsidR="00B87984" w:rsidRPr="00B87984" w:rsidRDefault="00B87984" w:rsidP="00B87984">
      <w:pPr>
        <w:keepNext/>
        <w:keepLines/>
        <w:spacing w:before="160" w:after="80" w:line="276" w:lineRule="auto"/>
        <w:outlineLvl w:val="1"/>
        <w:rPr>
          <w:rFonts w:ascii="Calibri" w:hAnsi="Calibri" w:cs="Calibri"/>
        </w:rPr>
      </w:pPr>
      <w:r w:rsidRPr="00B87984">
        <w:rPr>
          <w:rFonts w:ascii="Calibri" w:hAnsi="Calibri" w:cs="Calibri"/>
        </w:rPr>
        <w:t xml:space="preserve">These findings are consistent with the EDA results. The overlap of predictor distributions in intermediate hazard </w:t>
      </w:r>
      <w:proofErr w:type="gramStart"/>
      <w:r w:rsidRPr="00B87984">
        <w:rPr>
          <w:rFonts w:ascii="Calibri" w:hAnsi="Calibri" w:cs="Calibri"/>
        </w:rPr>
        <w:t>levels  especially</w:t>
      </w:r>
      <w:proofErr w:type="gramEnd"/>
      <w:r w:rsidRPr="00B87984">
        <w:rPr>
          <w:rFonts w:ascii="Calibri" w:hAnsi="Calibri" w:cs="Calibri"/>
        </w:rPr>
        <w:t xml:space="preserve"> Moderate and Considerable– produced ambiguous cases that drove </w:t>
      </w:r>
      <w:proofErr w:type="gramStart"/>
      <w:r w:rsidRPr="00B87984">
        <w:rPr>
          <w:rFonts w:ascii="Calibri" w:hAnsi="Calibri" w:cs="Calibri"/>
        </w:rPr>
        <w:t>the majority of</w:t>
      </w:r>
      <w:proofErr w:type="gramEnd"/>
      <w:r w:rsidRPr="00B87984">
        <w:rPr>
          <w:rFonts w:ascii="Calibri" w:hAnsi="Calibri" w:cs="Calibri"/>
        </w:rPr>
        <w:t xml:space="preserve"> low-confidence predictions. By contrast, high-confidence predictions were concentrated in the Low hazard class, where EDA showed distinctive conditions such as shallow snow depth, minimal drift, and stable thermal gradients.</w:t>
      </w:r>
    </w:p>
    <w:p w14:paraId="0D2D4DDB" w14:textId="77777777" w:rsidR="00B87984" w:rsidRDefault="00B87984" w:rsidP="00B87984">
      <w:pPr>
        <w:keepNext/>
        <w:keepLines/>
        <w:spacing w:before="160" w:after="80" w:line="276" w:lineRule="auto"/>
        <w:outlineLvl w:val="1"/>
        <w:rPr>
          <w:rFonts w:ascii="Calibri" w:hAnsi="Calibri" w:cs="Calibri"/>
        </w:rPr>
      </w:pPr>
      <w:r w:rsidRPr="00B87984">
        <w:rPr>
          <w:rFonts w:ascii="Calibri" w:hAnsi="Calibri" w:cs="Calibri"/>
        </w:rPr>
        <w:t>Operationally, these results highlight the importance of confidence-aware interpretation. High-confidence predictions could be used directly in forecasting workflows, while low-confidence outputs should be flagged for expert review or supplemented by additional modelling. This stratified reliability provides an operational safeguard, ensuring that machine learning support enhances decision-making without introducing undue risk in ambiguous cases.</w:t>
      </w:r>
    </w:p>
    <w:p w14:paraId="41651E81" w14:textId="77777777" w:rsidR="007D2B40" w:rsidRDefault="007D2B40" w:rsidP="00B87984">
      <w:pPr>
        <w:keepNext/>
        <w:keepLines/>
        <w:spacing w:before="160" w:after="80" w:line="276" w:lineRule="auto"/>
        <w:outlineLvl w:val="1"/>
        <w:rPr>
          <w:rFonts w:ascii="Calibri" w:hAnsi="Calibri" w:cs="Calibri"/>
        </w:rPr>
      </w:pPr>
    </w:p>
    <w:p w14:paraId="5FF3F033" w14:textId="4D353489" w:rsidR="0003650E" w:rsidRPr="0003650E" w:rsidRDefault="0003650E" w:rsidP="00797D7D">
      <w:pPr>
        <w:keepNext/>
        <w:keepLines/>
        <w:spacing w:before="160" w:after="80" w:line="276" w:lineRule="auto"/>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Avalanche-Specific Safety Metrics</w:t>
      </w:r>
    </w:p>
    <w:p w14:paraId="7F55DB67" w14:textId="77777777" w:rsidR="006F4211" w:rsidRDefault="00690BA9" w:rsidP="00CA7B8D">
      <w:pPr>
        <w:spacing w:line="276" w:lineRule="auto"/>
        <w:rPr>
          <w:rFonts w:ascii="Calibri" w:hAnsi="Calibri" w:cs="Calibri"/>
        </w:rPr>
      </w:pPr>
      <w:r w:rsidRPr="00690BA9">
        <w:rPr>
          <w:rFonts w:ascii="Calibri" w:hAnsi="Calibri" w:cs="Calibri"/>
        </w:rPr>
        <w:t>The model’s safety evaluation revealed both conservative tendencies and critical weaknesses. The Critical Miss Rate was 21.6%, meaning over one in five severe avalanche cases (Considerable+ or High) were underestimated as Low or Moderate. This was linked to overlapping predictor patterns between Moderate and higher levels, as identified in the EDA, and the scarcity of severe events (&lt;5% of cases).</w:t>
      </w:r>
    </w:p>
    <w:p w14:paraId="44235667" w14:textId="7B6F7E86" w:rsidR="006F0189" w:rsidRDefault="00690BA9" w:rsidP="00CA7B8D">
      <w:pPr>
        <w:spacing w:line="276" w:lineRule="auto"/>
        <w:rPr>
          <w:rFonts w:ascii="Calibri" w:hAnsi="Calibri" w:cs="Calibri"/>
        </w:rPr>
      </w:pPr>
      <w:r w:rsidRPr="00690BA9">
        <w:rPr>
          <w:rFonts w:ascii="Calibri" w:hAnsi="Calibri" w:cs="Calibri"/>
        </w:rPr>
        <w:t>Despite this, the model achieved 74.9% Safety Effectiveness, correctly predicting at or above the true hazard level in most cases. However, the Conservative Bias was slightly negative (–0.114), reflecting a mild overall tendency to underestimate risk. High-risk detection showed mixed results: Sensitivity was 67.9%, indicating some missed severe cases, while Specificity reached 91.8%, showing reliable performance in avoiding false alarms.</w:t>
      </w:r>
    </w:p>
    <w:p w14:paraId="4649C870" w14:textId="77777777" w:rsidR="007D2B40" w:rsidRDefault="007D2B40" w:rsidP="00CA7B8D">
      <w:pPr>
        <w:spacing w:line="276" w:lineRule="auto"/>
        <w:rPr>
          <w:rFonts w:ascii="Calibri" w:hAnsi="Calibri" w:cs="Calibri"/>
        </w:rPr>
      </w:pPr>
    </w:p>
    <w:p w14:paraId="3AFCF4EC" w14:textId="77777777" w:rsidR="007D2B40" w:rsidRDefault="007D2B40" w:rsidP="00CA7B8D">
      <w:pPr>
        <w:spacing w:line="276" w:lineRule="auto"/>
        <w:rPr>
          <w:rFonts w:ascii="Calibri" w:hAnsi="Calibri" w:cs="Calibri"/>
        </w:rPr>
      </w:pPr>
    </w:p>
    <w:p w14:paraId="77DD82F1" w14:textId="19C1E542" w:rsidR="0003650E" w:rsidRPr="0003650E" w:rsidRDefault="0003650E" w:rsidP="0083091D">
      <w:pPr>
        <w:spacing w:line="276" w:lineRule="auto"/>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lastRenderedPageBreak/>
        <w:t>Feature Importance Assessment</w:t>
      </w:r>
    </w:p>
    <w:p w14:paraId="72C354E8" w14:textId="2C8DF204" w:rsidR="008D552C" w:rsidRPr="008D552C" w:rsidRDefault="00F71D92" w:rsidP="008D552C">
      <w:pPr>
        <w:spacing w:line="276" w:lineRule="auto"/>
        <w:rPr>
          <w:rFonts w:ascii="Calibri" w:hAnsi="Calibri" w:cs="Calibri"/>
        </w:rPr>
      </w:pPr>
      <w:r w:rsidRPr="000571E4">
        <w:rPr>
          <w:rFonts w:ascii="Calibri" w:hAnsi="Calibri" w:cs="Calibri"/>
        </w:rPr>
        <w:t>Th</w:t>
      </w:r>
      <w:r w:rsidR="008D552C" w:rsidRPr="008D552C">
        <w:t xml:space="preserve"> </w:t>
      </w:r>
      <w:r w:rsidR="008D552C" w:rsidRPr="008D552C">
        <w:rPr>
          <w:rFonts w:ascii="Calibri" w:hAnsi="Calibri" w:cs="Calibri"/>
        </w:rPr>
        <w:t>The feature importance analysis revealed that predictors strongly aligned with established avalanche science and EDA findings. Foot Penetration and Drift were the top-ranked features, reflecting their direct links to snowpack weakness and wind-driven slab formation. Key atmospheric drivers — Summit Air Temperature and Total Snow Depth — also ranked highly, confirming their influence on hazard variability observed in the EDA. Crystal Type added further insight into snow microstructure transitions, especially between Moderate and Considerable– categories.</w:t>
      </w:r>
    </w:p>
    <w:p w14:paraId="0C8E4A6B" w14:textId="3045614B" w:rsidR="008D552C" w:rsidRPr="008D552C" w:rsidRDefault="008D552C" w:rsidP="008D552C">
      <w:pPr>
        <w:spacing w:line="276" w:lineRule="auto"/>
        <w:rPr>
          <w:rFonts w:ascii="Calibri" w:hAnsi="Calibri" w:cs="Calibri"/>
        </w:rPr>
      </w:pPr>
      <w:r w:rsidRPr="008D552C">
        <w:rPr>
          <w:rFonts w:ascii="Calibri" w:hAnsi="Calibri" w:cs="Calibri"/>
        </w:rPr>
        <w:t>Wind- and temperature-related factors such as Air Temperature, Wind Chill, and Wind Speed consistently scored highly across methods, echoing EDA findings on strong thermal gradients and wind redistribution as critical instability drivers. Seasonal and temporal features — particularly Winter, Day of Year, and Snow–Altitude Interaction — captured the clustering of high hazard levels during winter peaks and at higher elevations. Geographical indicators such as Lochaber and Torridon added spatial context, though with secondary importance.</w:t>
      </w:r>
    </w:p>
    <w:p w14:paraId="1B0BEAD1" w14:textId="49C9A743" w:rsidR="0003650E" w:rsidRPr="0003650E" w:rsidRDefault="008D552C" w:rsidP="00797D7D">
      <w:pPr>
        <w:spacing w:line="276" w:lineRule="auto"/>
        <w:rPr>
          <w:rFonts w:ascii="Calibri" w:hAnsi="Calibri" w:cs="Calibri"/>
        </w:rPr>
      </w:pPr>
      <w:r w:rsidRPr="008D552C">
        <w:rPr>
          <w:rFonts w:ascii="Calibri" w:hAnsi="Calibri" w:cs="Calibri"/>
        </w:rPr>
        <w:t>In summary, the most important features reflected a combination of snowpack properties, meteorological drivers, and seasonal patterns, confirming that the model’s predictive behaviour was rooted in meaningful physical processes identified during the exploratory analysis.</w:t>
      </w:r>
      <w:r w:rsidR="00F71D92" w:rsidRPr="0003650E">
        <w:rPr>
          <w:rFonts w:ascii="Calibri" w:hAnsi="Calibri" w:cs="Calibri"/>
          <w:noProof/>
        </w:rPr>
        <w:drawing>
          <wp:inline distT="0" distB="0" distL="0" distR="0" wp14:anchorId="4C9B6301" wp14:editId="0031EA2B">
            <wp:extent cx="6151880" cy="3456305"/>
            <wp:effectExtent l="0" t="0" r="1270" b="0"/>
            <wp:docPr id="896585896" name="Picture 1" descr="A group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85896" name="Picture 1" descr="A group of graphs and diagrams&#10;&#10;AI-generated content may be incorrect."/>
                    <pic:cNvPicPr/>
                  </pic:nvPicPr>
                  <pic:blipFill>
                    <a:blip r:embed="rId11"/>
                    <a:stretch>
                      <a:fillRect/>
                    </a:stretch>
                  </pic:blipFill>
                  <pic:spPr>
                    <a:xfrm>
                      <a:off x="0" y="0"/>
                      <a:ext cx="6151880" cy="3456305"/>
                    </a:xfrm>
                    <a:prstGeom prst="rect">
                      <a:avLst/>
                    </a:prstGeom>
                  </pic:spPr>
                </pic:pic>
              </a:graphicData>
            </a:graphic>
          </wp:inline>
        </w:drawing>
      </w:r>
    </w:p>
    <w:p w14:paraId="169DC347" w14:textId="77777777" w:rsidR="0003650E" w:rsidRPr="0003650E" w:rsidRDefault="0003650E" w:rsidP="00797D7D">
      <w:pPr>
        <w:spacing w:line="276" w:lineRule="auto"/>
        <w:rPr>
          <w:rFonts w:ascii="Calibri" w:hAnsi="Calibri" w:cs="Calibri"/>
        </w:rPr>
      </w:pPr>
    </w:p>
    <w:p w14:paraId="3D592EB8" w14:textId="77777777" w:rsidR="0003650E" w:rsidRPr="0003650E" w:rsidRDefault="0003650E" w:rsidP="00797D7D">
      <w:pPr>
        <w:keepNext/>
        <w:keepLines/>
        <w:spacing w:before="160" w:after="80" w:line="276" w:lineRule="auto"/>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Conclusion</w:t>
      </w:r>
      <w:r w:rsidR="009E3BAF">
        <w:rPr>
          <w:rFonts w:ascii="Calibri" w:eastAsiaTheme="majorEastAsia" w:hAnsi="Calibri" w:cs="Calibri"/>
          <w:b/>
          <w:bCs/>
          <w:color w:val="0F4761" w:themeColor="accent1" w:themeShade="BF"/>
          <w:sz w:val="32"/>
          <w:szCs w:val="32"/>
        </w:rPr>
        <w:t xml:space="preserve"> and recommendations </w:t>
      </w:r>
      <w:r w:rsidRPr="0003650E">
        <w:rPr>
          <w:rFonts w:ascii="Calibri" w:eastAsiaTheme="majorEastAsia" w:hAnsi="Calibri" w:cs="Calibri"/>
          <w:b/>
          <w:bCs/>
          <w:color w:val="0F4761" w:themeColor="accent1" w:themeShade="BF"/>
          <w:sz w:val="32"/>
          <w:szCs w:val="32"/>
        </w:rPr>
        <w:t xml:space="preserve"> </w:t>
      </w:r>
    </w:p>
    <w:p w14:paraId="21621DF7" w14:textId="77777777" w:rsidR="0093045A" w:rsidRPr="0093045A" w:rsidRDefault="0093045A" w:rsidP="00797D7D">
      <w:pPr>
        <w:spacing w:line="276" w:lineRule="auto"/>
        <w:rPr>
          <w:rFonts w:ascii="Calibri" w:hAnsi="Calibri" w:cs="Calibri"/>
        </w:rPr>
      </w:pPr>
      <w:r w:rsidRPr="0093045A">
        <w:rPr>
          <w:rFonts w:ascii="Calibri" w:hAnsi="Calibri" w:cs="Calibri"/>
        </w:rPr>
        <w:t xml:space="preserve">The neural network achieved </w:t>
      </w:r>
      <w:r w:rsidRPr="00FA589C">
        <w:rPr>
          <w:rFonts w:ascii="Calibri" w:hAnsi="Calibri" w:cs="Calibri"/>
        </w:rPr>
        <w:t>61.2% accuracy</w:t>
      </w:r>
      <w:r w:rsidRPr="0093045A">
        <w:rPr>
          <w:rFonts w:ascii="Calibri" w:hAnsi="Calibri" w:cs="Calibri"/>
        </w:rPr>
        <w:t xml:space="preserve"> on the test set</w:t>
      </w:r>
      <w:r w:rsidRPr="009C74AA">
        <w:rPr>
          <w:rFonts w:ascii="Calibri" w:hAnsi="Calibri" w:cs="Calibri"/>
          <w:highlight w:val="yellow"/>
        </w:rPr>
        <w:t>, an 81.6% improvement over the baseline</w:t>
      </w:r>
      <w:r w:rsidRPr="0093045A">
        <w:rPr>
          <w:rFonts w:ascii="Calibri" w:hAnsi="Calibri" w:cs="Calibri"/>
        </w:rPr>
        <w:t xml:space="preserve">. While exact classification was moderate, ordinal metrics showed strong performance, </w:t>
      </w:r>
      <w:r w:rsidRPr="0093045A">
        <w:rPr>
          <w:rFonts w:ascii="Calibri" w:hAnsi="Calibri" w:cs="Calibri"/>
        </w:rPr>
        <w:lastRenderedPageBreak/>
        <w:t xml:space="preserve">with </w:t>
      </w:r>
      <w:r w:rsidRPr="00093239">
        <w:rPr>
          <w:rFonts w:ascii="Calibri" w:hAnsi="Calibri" w:cs="Calibri"/>
        </w:rPr>
        <w:t>94.3% of predictions within ±1 hazard level</w:t>
      </w:r>
      <w:r w:rsidRPr="0093045A">
        <w:rPr>
          <w:rFonts w:ascii="Calibri" w:hAnsi="Calibri" w:cs="Calibri"/>
        </w:rPr>
        <w:t xml:space="preserve"> and a mean absolute error of </w:t>
      </w:r>
      <w:r w:rsidRPr="00093239">
        <w:rPr>
          <w:rFonts w:ascii="Calibri" w:hAnsi="Calibri" w:cs="Calibri"/>
        </w:rPr>
        <w:t>0.45 levels</w:t>
      </w:r>
      <w:r w:rsidRPr="0093045A">
        <w:rPr>
          <w:rFonts w:ascii="Calibri" w:hAnsi="Calibri" w:cs="Calibri"/>
        </w:rPr>
        <w:t>. Large misclassifications were rare, and the model preserved the ordered structure of avalanche danger ratings</w:t>
      </w:r>
      <w:r w:rsidR="00711FB7">
        <w:rPr>
          <w:rFonts w:ascii="Calibri" w:hAnsi="Calibri" w:cs="Calibri"/>
        </w:rPr>
        <w:t xml:space="preserve">. </w:t>
      </w:r>
      <w:r w:rsidRPr="0093045A">
        <w:rPr>
          <w:rFonts w:ascii="Calibri" w:hAnsi="Calibri" w:cs="Calibri"/>
        </w:rPr>
        <w:t xml:space="preserve">Performance was strongest for </w:t>
      </w:r>
      <w:r w:rsidRPr="00093239">
        <w:rPr>
          <w:rFonts w:ascii="Calibri" w:hAnsi="Calibri" w:cs="Calibri"/>
        </w:rPr>
        <w:t>Low</w:t>
      </w:r>
      <w:r w:rsidRPr="0093045A">
        <w:rPr>
          <w:rFonts w:ascii="Calibri" w:hAnsi="Calibri" w:cs="Calibri"/>
        </w:rPr>
        <w:t xml:space="preserve"> and </w:t>
      </w:r>
      <w:r w:rsidRPr="00093239">
        <w:rPr>
          <w:rFonts w:ascii="Calibri" w:hAnsi="Calibri" w:cs="Calibri"/>
        </w:rPr>
        <w:t>Moderate</w:t>
      </w:r>
      <w:r w:rsidRPr="0093045A">
        <w:rPr>
          <w:rFonts w:ascii="Calibri" w:hAnsi="Calibri" w:cs="Calibri"/>
        </w:rPr>
        <w:t xml:space="preserve"> hazards but weaker for </w:t>
      </w:r>
      <w:r w:rsidRPr="00093239">
        <w:rPr>
          <w:rFonts w:ascii="Calibri" w:hAnsi="Calibri" w:cs="Calibri"/>
        </w:rPr>
        <w:t>Considerable+</w:t>
      </w:r>
      <w:r w:rsidRPr="0093045A">
        <w:rPr>
          <w:rFonts w:ascii="Calibri" w:hAnsi="Calibri" w:cs="Calibri"/>
        </w:rPr>
        <w:t xml:space="preserve"> and </w:t>
      </w:r>
      <w:r w:rsidRPr="00093239">
        <w:rPr>
          <w:rFonts w:ascii="Calibri" w:hAnsi="Calibri" w:cs="Calibri"/>
        </w:rPr>
        <w:t>High</w:t>
      </w:r>
      <w:r w:rsidRPr="0093045A">
        <w:rPr>
          <w:rFonts w:ascii="Calibri" w:hAnsi="Calibri" w:cs="Calibri"/>
        </w:rPr>
        <w:t xml:space="preserve">, reflecting class imbalance noted in the EDA. The </w:t>
      </w:r>
      <w:r w:rsidRPr="00093239">
        <w:rPr>
          <w:rFonts w:ascii="Calibri" w:hAnsi="Calibri" w:cs="Calibri"/>
        </w:rPr>
        <w:t>critical miss rate of 21.6%</w:t>
      </w:r>
      <w:r w:rsidRPr="0093045A">
        <w:rPr>
          <w:rFonts w:ascii="Calibri" w:hAnsi="Calibri" w:cs="Calibri"/>
        </w:rPr>
        <w:t xml:space="preserve"> highlights risks of underestimating severe conditions, though the model generally erred conservatively, with </w:t>
      </w:r>
      <w:r w:rsidRPr="00093239">
        <w:rPr>
          <w:rFonts w:ascii="Calibri" w:hAnsi="Calibri" w:cs="Calibri"/>
        </w:rPr>
        <w:t>74.9% safety effectiveness</w:t>
      </w:r>
      <w:r w:rsidRPr="0093045A">
        <w:rPr>
          <w:rFonts w:ascii="Calibri" w:hAnsi="Calibri" w:cs="Calibri"/>
        </w:rPr>
        <w:t>.</w:t>
      </w:r>
      <w:r w:rsidR="00711FB7">
        <w:rPr>
          <w:rFonts w:ascii="Calibri" w:hAnsi="Calibri" w:cs="Calibri"/>
        </w:rPr>
        <w:t xml:space="preserve"> </w:t>
      </w:r>
      <w:r w:rsidRPr="0093045A">
        <w:rPr>
          <w:rFonts w:ascii="Calibri" w:hAnsi="Calibri" w:cs="Calibri"/>
        </w:rPr>
        <w:t xml:space="preserve">Key predictors included </w:t>
      </w:r>
      <w:r w:rsidRPr="00093239">
        <w:rPr>
          <w:rFonts w:ascii="Calibri" w:hAnsi="Calibri" w:cs="Calibri"/>
        </w:rPr>
        <w:t>Foot Penetration, Drift, Summit Air Temperature, Total Snow Depth, and Crystal structure</w:t>
      </w:r>
      <w:r w:rsidRPr="0093045A">
        <w:rPr>
          <w:rFonts w:ascii="Calibri" w:hAnsi="Calibri" w:cs="Calibri"/>
        </w:rPr>
        <w:t>, alongside temporal and seasonal variables, confirming both snowpack and climatic influences on avalanche hazard.</w:t>
      </w:r>
    </w:p>
    <w:p w14:paraId="6FE9A4C6" w14:textId="77777777" w:rsidR="0093045A" w:rsidRPr="0093045A" w:rsidRDefault="0093045A" w:rsidP="00797D7D">
      <w:pPr>
        <w:spacing w:line="276" w:lineRule="auto"/>
        <w:rPr>
          <w:rFonts w:ascii="Calibri" w:hAnsi="Calibri" w:cs="Calibri"/>
        </w:rPr>
      </w:pPr>
      <w:r w:rsidRPr="0093045A">
        <w:rPr>
          <w:rFonts w:ascii="Calibri" w:hAnsi="Calibri" w:cs="Calibri"/>
        </w:rPr>
        <w:t xml:space="preserve">To improve performance, future work should focus on </w:t>
      </w:r>
      <w:r w:rsidRPr="00093239">
        <w:rPr>
          <w:rFonts w:ascii="Calibri" w:hAnsi="Calibri" w:cs="Calibri"/>
        </w:rPr>
        <w:t>better representation of high-hazard cases</w:t>
      </w:r>
      <w:r w:rsidRPr="0093045A">
        <w:rPr>
          <w:rFonts w:ascii="Calibri" w:hAnsi="Calibri" w:cs="Calibri"/>
        </w:rPr>
        <w:t xml:space="preserve">, possibly through expanded datasets or transfer learning. </w:t>
      </w:r>
      <w:r w:rsidRPr="00093239">
        <w:rPr>
          <w:rFonts w:ascii="Calibri" w:hAnsi="Calibri" w:cs="Calibri"/>
        </w:rPr>
        <w:t>Ensemble methods</w:t>
      </w:r>
      <w:r w:rsidRPr="0093045A">
        <w:rPr>
          <w:rFonts w:ascii="Calibri" w:hAnsi="Calibri" w:cs="Calibri"/>
        </w:rPr>
        <w:t xml:space="preserve"> and </w:t>
      </w:r>
      <w:r w:rsidRPr="00093239">
        <w:rPr>
          <w:rFonts w:ascii="Calibri" w:hAnsi="Calibri" w:cs="Calibri"/>
        </w:rPr>
        <w:t>uncertainty-based outputs</w:t>
      </w:r>
      <w:r w:rsidRPr="0093045A">
        <w:rPr>
          <w:rFonts w:ascii="Calibri" w:hAnsi="Calibri" w:cs="Calibri"/>
        </w:rPr>
        <w:t xml:space="preserve"> could also increase operational reliability. While not yet suitable as a standalone system, the model shows strong potential as a </w:t>
      </w:r>
      <w:r w:rsidRPr="00093239">
        <w:rPr>
          <w:rFonts w:ascii="Calibri" w:hAnsi="Calibri" w:cs="Calibri"/>
        </w:rPr>
        <w:t>decision-support tool</w:t>
      </w:r>
      <w:r w:rsidRPr="0093045A">
        <w:rPr>
          <w:rFonts w:ascii="Calibri" w:hAnsi="Calibri" w:cs="Calibri"/>
        </w:rPr>
        <w:t xml:space="preserve"> when combined with expert judgment.</w:t>
      </w:r>
    </w:p>
    <w:p w14:paraId="50B6BDE5" w14:textId="77777777" w:rsidR="6EDF9AE4" w:rsidRPr="00F71D92" w:rsidRDefault="6EDF9AE4">
      <w:pPr>
        <w:rPr>
          <w:rFonts w:ascii="Calibri" w:hAnsi="Calibri" w:cs="Calibri"/>
        </w:rPr>
      </w:pPr>
    </w:p>
    <w:p w14:paraId="494AF4EC" w14:textId="77777777" w:rsidR="6EDF9AE4" w:rsidRPr="00F71D92" w:rsidRDefault="6EDF9AE4">
      <w:pPr>
        <w:rPr>
          <w:rFonts w:ascii="Calibri" w:hAnsi="Calibri" w:cs="Calibri"/>
        </w:rPr>
      </w:pPr>
    </w:p>
    <w:p w14:paraId="7EE50156" w14:textId="6F5FD0B2" w:rsidR="00F71D92" w:rsidRPr="00F71D92" w:rsidRDefault="06F2C4D3" w:rsidP="22B60934">
      <w:r w:rsidRPr="22B60934">
        <w:rPr>
          <w:rFonts w:ascii="Times New Roman" w:eastAsia="Times New Roman" w:hAnsi="Times New Roman" w:cs="Times New Roman"/>
          <w:b/>
          <w:bCs/>
        </w:rPr>
        <w:t>References (APA)</w:t>
      </w:r>
    </w:p>
    <w:p w14:paraId="69BE6D7F" w14:textId="2B3CD489" w:rsidR="00F71D92" w:rsidRPr="00F71D92" w:rsidRDefault="06F2C4D3" w:rsidP="22B60934">
      <w:r w:rsidRPr="22B60934">
        <w:rPr>
          <w:rFonts w:ascii="Times New Roman" w:eastAsia="Times New Roman" w:hAnsi="Times New Roman" w:cs="Times New Roman"/>
        </w:rPr>
        <w:t xml:space="preserve">Bishop, C. M. (2006). </w:t>
      </w:r>
      <w:r w:rsidRPr="22B60934">
        <w:rPr>
          <w:rFonts w:ascii="Times New Roman" w:eastAsia="Times New Roman" w:hAnsi="Times New Roman" w:cs="Times New Roman"/>
          <w:i/>
          <w:iCs/>
        </w:rPr>
        <w:t>Pattern recognition and machine learning</w:t>
      </w:r>
      <w:r w:rsidRPr="22B60934">
        <w:rPr>
          <w:rFonts w:ascii="Times New Roman" w:eastAsia="Times New Roman" w:hAnsi="Times New Roman" w:cs="Times New Roman"/>
        </w:rPr>
        <w:t>. Springer.</w:t>
      </w:r>
    </w:p>
    <w:p w14:paraId="34E6D27A" w14:textId="4C1D28F6" w:rsidR="00F71D92" w:rsidRPr="00F71D92" w:rsidRDefault="06F2C4D3" w:rsidP="22B60934">
      <w:r w:rsidRPr="22B60934">
        <w:rPr>
          <w:rFonts w:ascii="Times New Roman" w:eastAsia="Times New Roman" w:hAnsi="Times New Roman" w:cs="Times New Roman"/>
        </w:rPr>
        <w:t xml:space="preserve">European Avalanche Warning Services. (n.d.). </w:t>
      </w:r>
      <w:r w:rsidRPr="22B60934">
        <w:rPr>
          <w:rFonts w:ascii="Times New Roman" w:eastAsia="Times New Roman" w:hAnsi="Times New Roman" w:cs="Times New Roman"/>
          <w:i/>
          <w:iCs/>
        </w:rPr>
        <w:t>Danger scale and standards</w:t>
      </w:r>
      <w:r w:rsidRPr="22B60934">
        <w:rPr>
          <w:rFonts w:ascii="Times New Roman" w:eastAsia="Times New Roman" w:hAnsi="Times New Roman" w:cs="Times New Roman"/>
        </w:rPr>
        <w:t xml:space="preserve">. </w:t>
      </w:r>
      <w:ins w:id="0" w:author="Johan John" w:date="2025-09-27T09:33:00Z">
        <w:r w:rsidR="00F71D92">
          <w:fldChar w:fldCharType="begin"/>
        </w:r>
      </w:ins>
      <w:r w:rsidR="00F71D92">
        <w:instrText xml:space="preserve">HYPERLINK "https://www.avalanches.org/" </w:instrText>
      </w:r>
      <w:ins w:id="1" w:author="Johan John" w:date="2025-09-27T09:33:00Z">
        <w:r w:rsidR="00F71D92">
          <w:fldChar w:fldCharType="separate"/>
        </w:r>
      </w:ins>
      <w:r w:rsidRPr="22B60934">
        <w:rPr>
          <w:rStyle w:val="Hyperlink"/>
          <w:rFonts w:ascii="Times New Roman" w:eastAsia="Times New Roman" w:hAnsi="Times New Roman" w:cs="Times New Roman"/>
          <w:color w:val="0000FF"/>
        </w:rPr>
        <w:t>https://www.avalanches.org</w:t>
      </w:r>
      <w:r w:rsidR="00F71D92">
        <w:fldChar w:fldCharType="end"/>
      </w:r>
    </w:p>
    <w:p w14:paraId="765072F3" w14:textId="0C150961" w:rsidR="00F71D92" w:rsidRPr="00F71D92" w:rsidRDefault="06F2C4D3" w:rsidP="22B60934">
      <w:r w:rsidRPr="22B60934">
        <w:rPr>
          <w:rFonts w:ascii="Times New Roman" w:eastAsia="Times New Roman" w:hAnsi="Times New Roman" w:cs="Times New Roman"/>
        </w:rPr>
        <w:t xml:space="preserve">Goodfellow, I., Bengio, Y., &amp; Courville, A. (2016). </w:t>
      </w:r>
      <w:r w:rsidRPr="22B60934">
        <w:rPr>
          <w:rFonts w:ascii="Times New Roman" w:eastAsia="Times New Roman" w:hAnsi="Times New Roman" w:cs="Times New Roman"/>
          <w:i/>
          <w:iCs/>
        </w:rPr>
        <w:t>Deep learning</w:t>
      </w:r>
      <w:r w:rsidRPr="22B60934">
        <w:rPr>
          <w:rFonts w:ascii="Times New Roman" w:eastAsia="Times New Roman" w:hAnsi="Times New Roman" w:cs="Times New Roman"/>
        </w:rPr>
        <w:t>. MIT Press.</w:t>
      </w:r>
    </w:p>
    <w:p w14:paraId="664E8537" w14:textId="379E3FC5" w:rsidR="00F71D92" w:rsidRPr="00F71D92" w:rsidRDefault="06F2C4D3" w:rsidP="22B60934">
      <w:r w:rsidRPr="22B60934">
        <w:rPr>
          <w:rFonts w:ascii="Times New Roman" w:eastAsia="Times New Roman" w:hAnsi="Times New Roman" w:cs="Times New Roman"/>
        </w:rPr>
        <w:t xml:space="preserve">Juvik, E. S. (2023). Toward data-driven decision support for avalanche-exposed roads in Norway. In </w:t>
      </w:r>
      <w:r w:rsidRPr="22B60934">
        <w:rPr>
          <w:rFonts w:ascii="Times New Roman" w:eastAsia="Times New Roman" w:hAnsi="Times New Roman" w:cs="Times New Roman"/>
          <w:i/>
          <w:iCs/>
        </w:rPr>
        <w:t>Proceedings of the International Snow Science Workshop</w:t>
      </w:r>
      <w:r w:rsidRPr="22B60934">
        <w:rPr>
          <w:rFonts w:ascii="Times New Roman" w:eastAsia="Times New Roman" w:hAnsi="Times New Roman" w:cs="Times New Roman"/>
        </w:rPr>
        <w:t xml:space="preserve"> (ISSW 2023). Norwegian Public Roads Administration.</w:t>
      </w:r>
    </w:p>
    <w:p w14:paraId="762700CF" w14:textId="1714E7AB" w:rsidR="00F71D92" w:rsidRPr="00F71D92" w:rsidRDefault="06F2C4D3" w:rsidP="22B60934">
      <w:r w:rsidRPr="22B60934">
        <w:rPr>
          <w:rFonts w:ascii="Times New Roman" w:eastAsia="Times New Roman" w:hAnsi="Times New Roman" w:cs="Times New Roman"/>
        </w:rPr>
        <w:t xml:space="preserve">McClung, D., &amp; Schaerer, P. (2006). </w:t>
      </w:r>
      <w:r w:rsidRPr="22B60934">
        <w:rPr>
          <w:rFonts w:ascii="Times New Roman" w:eastAsia="Times New Roman" w:hAnsi="Times New Roman" w:cs="Times New Roman"/>
          <w:i/>
          <w:iCs/>
        </w:rPr>
        <w:t>The avalanche handbook</w:t>
      </w:r>
      <w:r w:rsidRPr="22B60934">
        <w:rPr>
          <w:rFonts w:ascii="Times New Roman" w:eastAsia="Times New Roman" w:hAnsi="Times New Roman" w:cs="Times New Roman"/>
        </w:rPr>
        <w:t xml:space="preserve"> (3rd ed.). The Mountaineers Books.</w:t>
      </w:r>
    </w:p>
    <w:p w14:paraId="781ABA28" w14:textId="5123567D" w:rsidR="00F71D92" w:rsidRPr="00F71D92" w:rsidRDefault="06F2C4D3" w:rsidP="22B60934">
      <w:r w:rsidRPr="22B60934">
        <w:rPr>
          <w:rFonts w:ascii="Times New Roman" w:eastAsia="Times New Roman" w:hAnsi="Times New Roman" w:cs="Times New Roman"/>
        </w:rPr>
        <w:t xml:space="preserve">Scottish Avalanche Information Service. (n.d.). </w:t>
      </w:r>
      <w:r w:rsidRPr="22B60934">
        <w:rPr>
          <w:rFonts w:ascii="Times New Roman" w:eastAsia="Times New Roman" w:hAnsi="Times New Roman" w:cs="Times New Roman"/>
          <w:i/>
          <w:iCs/>
        </w:rPr>
        <w:t>About SAIS and daily avalanche reports</w:t>
      </w:r>
      <w:r w:rsidRPr="22B60934">
        <w:rPr>
          <w:rFonts w:ascii="Times New Roman" w:eastAsia="Times New Roman" w:hAnsi="Times New Roman" w:cs="Times New Roman"/>
        </w:rPr>
        <w:t xml:space="preserve">. </w:t>
      </w:r>
      <w:ins w:id="2" w:author="Johan John" w:date="2025-09-27T09:33:00Z">
        <w:r w:rsidR="00F71D92">
          <w:fldChar w:fldCharType="begin"/>
        </w:r>
      </w:ins>
      <w:r w:rsidR="00F71D92">
        <w:instrText xml:space="preserve">HYPERLINK "https://www.sais.gov.uk/?utm_source=chatgpt.com" </w:instrText>
      </w:r>
      <w:ins w:id="3" w:author="Johan John" w:date="2025-09-27T09:33:00Z">
        <w:r w:rsidR="00F71D92">
          <w:fldChar w:fldCharType="separate"/>
        </w:r>
      </w:ins>
      <w:r w:rsidRPr="22B60934">
        <w:rPr>
          <w:rStyle w:val="Hyperlink"/>
          <w:rFonts w:ascii="Times New Roman" w:eastAsia="Times New Roman" w:hAnsi="Times New Roman" w:cs="Times New Roman"/>
          <w:color w:val="0000FF"/>
        </w:rPr>
        <w:t>https://www.sais.gov.uk</w:t>
      </w:r>
      <w:r w:rsidR="00F71D92">
        <w:fldChar w:fldCharType="end"/>
      </w:r>
    </w:p>
    <w:p w14:paraId="511438DC" w14:textId="49C9EAF9" w:rsidR="00F71D92" w:rsidRPr="00F71D92" w:rsidRDefault="06F2C4D3" w:rsidP="22B60934">
      <w:r w:rsidRPr="22B60934">
        <w:rPr>
          <w:rFonts w:ascii="Times New Roman" w:eastAsia="Times New Roman" w:hAnsi="Times New Roman" w:cs="Times New Roman"/>
        </w:rPr>
        <w:t xml:space="preserve">Schweizer, J., Jamieson, B., &amp; </w:t>
      </w:r>
      <w:proofErr w:type="spellStart"/>
      <w:r w:rsidRPr="22B60934">
        <w:rPr>
          <w:rFonts w:ascii="Times New Roman" w:eastAsia="Times New Roman" w:hAnsi="Times New Roman" w:cs="Times New Roman"/>
        </w:rPr>
        <w:t>Schneebeli</w:t>
      </w:r>
      <w:proofErr w:type="spellEnd"/>
      <w:r w:rsidRPr="22B60934">
        <w:rPr>
          <w:rFonts w:ascii="Times New Roman" w:eastAsia="Times New Roman" w:hAnsi="Times New Roman" w:cs="Times New Roman"/>
        </w:rPr>
        <w:t xml:space="preserve">, M. (2003). Snow avalanche formation. </w:t>
      </w:r>
      <w:r w:rsidRPr="22B60934">
        <w:rPr>
          <w:rFonts w:ascii="Times New Roman" w:eastAsia="Times New Roman" w:hAnsi="Times New Roman" w:cs="Times New Roman"/>
          <w:i/>
          <w:iCs/>
        </w:rPr>
        <w:t>Reviews of Geophysics, 41</w:t>
      </w:r>
      <w:r w:rsidRPr="22B60934">
        <w:rPr>
          <w:rFonts w:ascii="Times New Roman" w:eastAsia="Times New Roman" w:hAnsi="Times New Roman" w:cs="Times New Roman"/>
        </w:rPr>
        <w:t xml:space="preserve">(4), 1–25. </w:t>
      </w:r>
      <w:ins w:id="4" w:author="Johan John" w:date="2025-09-27T09:33:00Z">
        <w:r w:rsidR="00F71D92">
          <w:fldChar w:fldCharType="begin"/>
        </w:r>
      </w:ins>
      <w:r w:rsidR="00F71D92">
        <w:instrText xml:space="preserve">HYPERLINK "https://doi.org/10.1029/2002RG000123" </w:instrText>
      </w:r>
      <w:ins w:id="5" w:author="Johan John" w:date="2025-09-27T09:33:00Z">
        <w:r w:rsidR="00F71D92">
          <w:fldChar w:fldCharType="separate"/>
        </w:r>
      </w:ins>
      <w:r w:rsidRPr="22B60934">
        <w:rPr>
          <w:rStyle w:val="Hyperlink"/>
          <w:rFonts w:ascii="Times New Roman" w:eastAsia="Times New Roman" w:hAnsi="Times New Roman" w:cs="Times New Roman"/>
        </w:rPr>
        <w:t>https://doi.org/10.1029/2002RG000123</w:t>
      </w:r>
      <w:r w:rsidR="00F71D92">
        <w:fldChar w:fldCharType="end"/>
      </w:r>
    </w:p>
    <w:p w14:paraId="1E16CDF3" w14:textId="3E87EF89" w:rsidR="00F71D92" w:rsidRPr="00F71D92" w:rsidRDefault="06F2C4D3" w:rsidP="22B60934">
      <w:proofErr w:type="spellStart"/>
      <w:r w:rsidRPr="22B60934">
        <w:rPr>
          <w:rFonts w:ascii="Times New Roman" w:eastAsia="Times New Roman" w:hAnsi="Times New Roman" w:cs="Times New Roman"/>
        </w:rPr>
        <w:t>Techel</w:t>
      </w:r>
      <w:proofErr w:type="spellEnd"/>
      <w:r w:rsidRPr="22B60934">
        <w:rPr>
          <w:rFonts w:ascii="Times New Roman" w:eastAsia="Times New Roman" w:hAnsi="Times New Roman" w:cs="Times New Roman"/>
        </w:rPr>
        <w:t xml:space="preserve">, F., &amp; Zweifel, B. (2014). Recreational avalanche accidents in Switzerland: Trends and patterns with an emphasis on burial, rescue methods and avalanche danger. </w:t>
      </w:r>
      <w:r w:rsidRPr="22B60934">
        <w:rPr>
          <w:rFonts w:ascii="Times New Roman" w:eastAsia="Times New Roman" w:hAnsi="Times New Roman" w:cs="Times New Roman"/>
          <w:i/>
          <w:iCs/>
        </w:rPr>
        <w:t>Cold Regions Science and Technology, 97</w:t>
      </w:r>
      <w:r w:rsidRPr="22B60934">
        <w:rPr>
          <w:rFonts w:ascii="Times New Roman" w:eastAsia="Times New Roman" w:hAnsi="Times New Roman" w:cs="Times New Roman"/>
        </w:rPr>
        <w:t xml:space="preserve">, 77–85. </w:t>
      </w:r>
      <w:ins w:id="6" w:author="Johan John" w:date="2025-09-27T09:33:00Z">
        <w:r w:rsidR="00F71D92">
          <w:fldChar w:fldCharType="begin"/>
        </w:r>
      </w:ins>
      <w:r w:rsidR="00F71D92">
        <w:instrText xml:space="preserve">HYPERLINK "https://doi.org/10.1016/j.coldregions.2013.09.006" </w:instrText>
      </w:r>
      <w:ins w:id="7" w:author="Johan John" w:date="2025-09-27T09:33:00Z">
        <w:r w:rsidR="00F71D92">
          <w:fldChar w:fldCharType="separate"/>
        </w:r>
      </w:ins>
      <w:r w:rsidRPr="22B60934">
        <w:rPr>
          <w:rStyle w:val="Hyperlink"/>
          <w:rFonts w:ascii="Times New Roman" w:eastAsia="Times New Roman" w:hAnsi="Times New Roman" w:cs="Times New Roman"/>
        </w:rPr>
        <w:t>https://doi.org/10.1016/j.coldregions.2013.09.006</w:t>
      </w:r>
      <w:r w:rsidR="00F71D92">
        <w:fldChar w:fldCharType="end"/>
      </w:r>
    </w:p>
    <w:p w14:paraId="18FED541" w14:textId="6BC7BBE7" w:rsidR="00F71D92" w:rsidRPr="00F71D92" w:rsidRDefault="06F2C4D3" w:rsidP="22B60934">
      <w:proofErr w:type="spellStart"/>
      <w:r w:rsidRPr="22B60934">
        <w:rPr>
          <w:rFonts w:ascii="Times New Roman" w:eastAsia="Times New Roman" w:hAnsi="Times New Roman" w:cs="Times New Roman"/>
        </w:rPr>
        <w:t>Techel</w:t>
      </w:r>
      <w:proofErr w:type="spellEnd"/>
      <w:r w:rsidRPr="22B60934">
        <w:rPr>
          <w:rFonts w:ascii="Times New Roman" w:eastAsia="Times New Roman" w:hAnsi="Times New Roman" w:cs="Times New Roman"/>
        </w:rPr>
        <w:t xml:space="preserve">, F., Jarry, F., Kronthaler, G., Mitterer, C., </w:t>
      </w:r>
      <w:proofErr w:type="spellStart"/>
      <w:r w:rsidRPr="22B60934">
        <w:rPr>
          <w:rFonts w:ascii="Times New Roman" w:eastAsia="Times New Roman" w:hAnsi="Times New Roman" w:cs="Times New Roman"/>
        </w:rPr>
        <w:t>Nairz</w:t>
      </w:r>
      <w:proofErr w:type="spellEnd"/>
      <w:r w:rsidRPr="22B60934">
        <w:rPr>
          <w:rFonts w:ascii="Times New Roman" w:eastAsia="Times New Roman" w:hAnsi="Times New Roman" w:cs="Times New Roman"/>
        </w:rPr>
        <w:t xml:space="preserve">, P., Pavšek, M., Valt, M., &amp; Zweifel, B. (2016). Avalanche fatalities in the European Alps: Long-term trends and perspectives. </w:t>
      </w:r>
      <w:r w:rsidRPr="22B60934">
        <w:rPr>
          <w:rFonts w:ascii="Times New Roman" w:eastAsia="Times New Roman" w:hAnsi="Times New Roman" w:cs="Times New Roman"/>
          <w:i/>
          <w:iCs/>
        </w:rPr>
        <w:t>Cold Regions Science and Technology, 121</w:t>
      </w:r>
      <w:r w:rsidRPr="22B60934">
        <w:rPr>
          <w:rFonts w:ascii="Times New Roman" w:eastAsia="Times New Roman" w:hAnsi="Times New Roman" w:cs="Times New Roman"/>
        </w:rPr>
        <w:t xml:space="preserve">, 22–31. </w:t>
      </w:r>
      <w:ins w:id="8" w:author="Johan John" w:date="2025-09-27T09:33:00Z">
        <w:r w:rsidR="00F71D92">
          <w:fldChar w:fldCharType="begin"/>
        </w:r>
      </w:ins>
      <w:r w:rsidR="00F71D92">
        <w:instrText xml:space="preserve">HYPERLINK "https://doi.org/10.1016/j.coldregions.2015.11.017" </w:instrText>
      </w:r>
      <w:ins w:id="9" w:author="Johan John" w:date="2025-09-27T09:33:00Z">
        <w:r w:rsidR="00F71D92">
          <w:fldChar w:fldCharType="separate"/>
        </w:r>
      </w:ins>
      <w:r w:rsidRPr="22B60934">
        <w:rPr>
          <w:rStyle w:val="Hyperlink"/>
          <w:rFonts w:ascii="Times New Roman" w:eastAsia="Times New Roman" w:hAnsi="Times New Roman" w:cs="Times New Roman"/>
        </w:rPr>
        <w:t>https://doi.org/10.1016/j.coldregions.2015.11.017</w:t>
      </w:r>
      <w:r w:rsidR="00F71D92">
        <w:fldChar w:fldCharType="end"/>
      </w:r>
    </w:p>
    <w:p w14:paraId="0FDA3E95" w14:textId="04D63345" w:rsidR="6EDF9AE4" w:rsidRPr="00F71D92" w:rsidRDefault="6EDF9AE4">
      <w:pPr>
        <w:rPr>
          <w:rFonts w:ascii="Calibri" w:hAnsi="Calibri" w:cs="Calibri"/>
        </w:rPr>
      </w:pPr>
    </w:p>
    <w:p w14:paraId="7C30DA30" w14:textId="77777777" w:rsidR="00F71D92" w:rsidRPr="00F71D92" w:rsidRDefault="00F71D92" w:rsidP="00F71D92">
      <w:pPr>
        <w:rPr>
          <w:rFonts w:ascii="Calibri" w:hAnsi="Calibri" w:cs="Calibri"/>
        </w:rPr>
      </w:pPr>
    </w:p>
    <w:p w14:paraId="27C9B673" w14:textId="77777777" w:rsidR="00F71D92" w:rsidRPr="00F71D92" w:rsidRDefault="00F71D92" w:rsidP="00F71D92">
      <w:pPr>
        <w:rPr>
          <w:rFonts w:ascii="Calibri" w:hAnsi="Calibri" w:cs="Calibri"/>
        </w:rPr>
      </w:pPr>
    </w:p>
    <w:p w14:paraId="5E304E9B" w14:textId="77777777" w:rsidR="00F71D92" w:rsidRPr="00F71D92" w:rsidRDefault="00F71D92" w:rsidP="00F71D92">
      <w:pPr>
        <w:rPr>
          <w:rFonts w:ascii="Calibri" w:hAnsi="Calibri" w:cs="Calibri"/>
        </w:rPr>
      </w:pPr>
    </w:p>
    <w:p w14:paraId="221C0EB1" w14:textId="77777777" w:rsidR="00F71D92" w:rsidRPr="00F71D92" w:rsidRDefault="00F71D92" w:rsidP="00F71D92">
      <w:pPr>
        <w:rPr>
          <w:rFonts w:ascii="Calibri" w:hAnsi="Calibri" w:cs="Calibri"/>
        </w:rPr>
      </w:pPr>
    </w:p>
    <w:p w14:paraId="3E84B134" w14:textId="77777777" w:rsidR="00F71D92" w:rsidRPr="00F71D92" w:rsidRDefault="00F71D92" w:rsidP="00F71D92">
      <w:pPr>
        <w:rPr>
          <w:rFonts w:ascii="Calibri" w:hAnsi="Calibri" w:cs="Calibri"/>
        </w:rPr>
      </w:pPr>
    </w:p>
    <w:p w14:paraId="1BAEBDB2" w14:textId="77777777" w:rsidR="00F71D92" w:rsidRPr="00F71D92" w:rsidRDefault="00F71D92" w:rsidP="00F71D92">
      <w:pPr>
        <w:rPr>
          <w:rFonts w:ascii="Calibri" w:hAnsi="Calibri" w:cs="Calibri"/>
        </w:rPr>
      </w:pPr>
    </w:p>
    <w:p w14:paraId="161E44EB" w14:textId="77777777" w:rsidR="00F71D92" w:rsidRPr="00F71D92" w:rsidRDefault="00F71D92" w:rsidP="00F71D92">
      <w:pPr>
        <w:rPr>
          <w:rFonts w:ascii="Calibri" w:hAnsi="Calibri" w:cs="Calibri"/>
        </w:rPr>
      </w:pPr>
    </w:p>
    <w:p w14:paraId="0CD25F48" w14:textId="77777777" w:rsidR="00F71D92" w:rsidRPr="00F71D92" w:rsidRDefault="00F71D92" w:rsidP="00F71D92">
      <w:pPr>
        <w:rPr>
          <w:rFonts w:ascii="Calibri" w:hAnsi="Calibri" w:cs="Calibri"/>
        </w:rPr>
      </w:pPr>
    </w:p>
    <w:p w14:paraId="2FE1ABAA" w14:textId="77777777" w:rsidR="00F71D92" w:rsidRDefault="00F71D92" w:rsidP="00F71D92">
      <w:pPr>
        <w:rPr>
          <w:rFonts w:ascii="Calibri" w:hAnsi="Calibri" w:cs="Calibri"/>
        </w:rPr>
      </w:pPr>
    </w:p>
    <w:p w14:paraId="702F307E" w14:textId="77777777" w:rsidR="00F71D92" w:rsidRPr="00F71D92" w:rsidRDefault="00F71D92" w:rsidP="00F71D92">
      <w:pPr>
        <w:rPr>
          <w:rFonts w:ascii="Calibri" w:hAnsi="Calibri" w:cs="Calibri"/>
        </w:rPr>
      </w:pPr>
    </w:p>
    <w:p w14:paraId="327C580D" w14:textId="5CC5C4ED" w:rsidR="6EDF9AE4" w:rsidRDefault="6EDF9AE4"/>
    <w:p w14:paraId="6E634F50" w14:textId="1BC27619" w:rsidR="00445FA5" w:rsidRPr="00445FA5" w:rsidRDefault="00445FA5" w:rsidP="219394F0">
      <w:pPr>
        <w:rPr>
          <w:rFonts w:ascii="Calibri" w:hAnsi="Calibri" w:cs="Calibri"/>
          <w:b/>
        </w:rPr>
      </w:pPr>
    </w:p>
    <w:sectPr w:rsidR="00445FA5" w:rsidRPr="00445FA5" w:rsidSect="001F0E76">
      <w:pgSz w:w="12240" w:h="15840"/>
      <w:pgMar w:top="1134"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BFCD"/>
    <w:multiLevelType w:val="hybridMultilevel"/>
    <w:tmpl w:val="C33A317C"/>
    <w:lvl w:ilvl="0" w:tplc="BE4874A8">
      <w:start w:val="1"/>
      <w:numFmt w:val="bullet"/>
      <w:lvlText w:val="·"/>
      <w:lvlJc w:val="left"/>
      <w:pPr>
        <w:ind w:left="720" w:hanging="360"/>
      </w:pPr>
      <w:rPr>
        <w:rFonts w:ascii="Symbol" w:hAnsi="Symbol" w:hint="default"/>
      </w:rPr>
    </w:lvl>
    <w:lvl w:ilvl="1" w:tplc="D76491E6">
      <w:start w:val="1"/>
      <w:numFmt w:val="bullet"/>
      <w:lvlText w:val="o"/>
      <w:lvlJc w:val="left"/>
      <w:pPr>
        <w:ind w:left="1440" w:hanging="360"/>
      </w:pPr>
      <w:rPr>
        <w:rFonts w:ascii="Courier New" w:hAnsi="Courier New" w:hint="default"/>
      </w:rPr>
    </w:lvl>
    <w:lvl w:ilvl="2" w:tplc="B49E8806">
      <w:start w:val="1"/>
      <w:numFmt w:val="bullet"/>
      <w:lvlText w:val=""/>
      <w:lvlJc w:val="left"/>
      <w:pPr>
        <w:ind w:left="2160" w:hanging="360"/>
      </w:pPr>
      <w:rPr>
        <w:rFonts w:ascii="Wingdings" w:hAnsi="Wingdings" w:hint="default"/>
      </w:rPr>
    </w:lvl>
    <w:lvl w:ilvl="3" w:tplc="E9F26850">
      <w:start w:val="1"/>
      <w:numFmt w:val="bullet"/>
      <w:lvlText w:val=""/>
      <w:lvlJc w:val="left"/>
      <w:pPr>
        <w:ind w:left="2880" w:hanging="360"/>
      </w:pPr>
      <w:rPr>
        <w:rFonts w:ascii="Symbol" w:hAnsi="Symbol" w:hint="default"/>
      </w:rPr>
    </w:lvl>
    <w:lvl w:ilvl="4" w:tplc="61BA70CA">
      <w:start w:val="1"/>
      <w:numFmt w:val="bullet"/>
      <w:lvlText w:val="o"/>
      <w:lvlJc w:val="left"/>
      <w:pPr>
        <w:ind w:left="3600" w:hanging="360"/>
      </w:pPr>
      <w:rPr>
        <w:rFonts w:ascii="Courier New" w:hAnsi="Courier New" w:hint="default"/>
      </w:rPr>
    </w:lvl>
    <w:lvl w:ilvl="5" w:tplc="571EA01C">
      <w:start w:val="1"/>
      <w:numFmt w:val="bullet"/>
      <w:lvlText w:val=""/>
      <w:lvlJc w:val="left"/>
      <w:pPr>
        <w:ind w:left="4320" w:hanging="360"/>
      </w:pPr>
      <w:rPr>
        <w:rFonts w:ascii="Wingdings" w:hAnsi="Wingdings" w:hint="default"/>
      </w:rPr>
    </w:lvl>
    <w:lvl w:ilvl="6" w:tplc="F1E474A2">
      <w:start w:val="1"/>
      <w:numFmt w:val="bullet"/>
      <w:lvlText w:val=""/>
      <w:lvlJc w:val="left"/>
      <w:pPr>
        <w:ind w:left="5040" w:hanging="360"/>
      </w:pPr>
      <w:rPr>
        <w:rFonts w:ascii="Symbol" w:hAnsi="Symbol" w:hint="default"/>
      </w:rPr>
    </w:lvl>
    <w:lvl w:ilvl="7" w:tplc="E24E5932">
      <w:start w:val="1"/>
      <w:numFmt w:val="bullet"/>
      <w:lvlText w:val="o"/>
      <w:lvlJc w:val="left"/>
      <w:pPr>
        <w:ind w:left="5760" w:hanging="360"/>
      </w:pPr>
      <w:rPr>
        <w:rFonts w:ascii="Courier New" w:hAnsi="Courier New" w:hint="default"/>
      </w:rPr>
    </w:lvl>
    <w:lvl w:ilvl="8" w:tplc="62AA7F24">
      <w:start w:val="1"/>
      <w:numFmt w:val="bullet"/>
      <w:lvlText w:val=""/>
      <w:lvlJc w:val="left"/>
      <w:pPr>
        <w:ind w:left="6480" w:hanging="360"/>
      </w:pPr>
      <w:rPr>
        <w:rFonts w:ascii="Wingdings" w:hAnsi="Wingdings" w:hint="default"/>
      </w:rPr>
    </w:lvl>
  </w:abstractNum>
  <w:abstractNum w:abstractNumId="1" w15:restartNumberingAfterBreak="0">
    <w:nsid w:val="0327A27D"/>
    <w:multiLevelType w:val="hybridMultilevel"/>
    <w:tmpl w:val="FFFFFFFF"/>
    <w:lvl w:ilvl="0" w:tplc="034CCEF0">
      <w:start w:val="1"/>
      <w:numFmt w:val="bullet"/>
      <w:lvlText w:val=""/>
      <w:lvlJc w:val="left"/>
      <w:pPr>
        <w:ind w:left="720" w:hanging="360"/>
      </w:pPr>
      <w:rPr>
        <w:rFonts w:ascii="Symbol" w:hAnsi="Symbol" w:hint="default"/>
      </w:rPr>
    </w:lvl>
    <w:lvl w:ilvl="1" w:tplc="757A2918">
      <w:start w:val="1"/>
      <w:numFmt w:val="bullet"/>
      <w:lvlText w:val="o"/>
      <w:lvlJc w:val="left"/>
      <w:pPr>
        <w:ind w:left="1440" w:hanging="360"/>
      </w:pPr>
      <w:rPr>
        <w:rFonts w:ascii="Courier New" w:hAnsi="Courier New" w:hint="default"/>
      </w:rPr>
    </w:lvl>
    <w:lvl w:ilvl="2" w:tplc="061CAD7E">
      <w:start w:val="1"/>
      <w:numFmt w:val="bullet"/>
      <w:lvlText w:val=""/>
      <w:lvlJc w:val="left"/>
      <w:pPr>
        <w:ind w:left="2160" w:hanging="360"/>
      </w:pPr>
      <w:rPr>
        <w:rFonts w:ascii="Wingdings" w:hAnsi="Wingdings" w:hint="default"/>
      </w:rPr>
    </w:lvl>
    <w:lvl w:ilvl="3" w:tplc="2EC6AFFC">
      <w:start w:val="1"/>
      <w:numFmt w:val="bullet"/>
      <w:lvlText w:val=""/>
      <w:lvlJc w:val="left"/>
      <w:pPr>
        <w:ind w:left="2880" w:hanging="360"/>
      </w:pPr>
      <w:rPr>
        <w:rFonts w:ascii="Symbol" w:hAnsi="Symbol" w:hint="default"/>
      </w:rPr>
    </w:lvl>
    <w:lvl w:ilvl="4" w:tplc="FE06C4EA">
      <w:start w:val="1"/>
      <w:numFmt w:val="bullet"/>
      <w:lvlText w:val="o"/>
      <w:lvlJc w:val="left"/>
      <w:pPr>
        <w:ind w:left="3600" w:hanging="360"/>
      </w:pPr>
      <w:rPr>
        <w:rFonts w:ascii="Courier New" w:hAnsi="Courier New" w:hint="default"/>
      </w:rPr>
    </w:lvl>
    <w:lvl w:ilvl="5" w:tplc="C7D24B92">
      <w:start w:val="1"/>
      <w:numFmt w:val="bullet"/>
      <w:lvlText w:val=""/>
      <w:lvlJc w:val="left"/>
      <w:pPr>
        <w:ind w:left="4320" w:hanging="360"/>
      </w:pPr>
      <w:rPr>
        <w:rFonts w:ascii="Wingdings" w:hAnsi="Wingdings" w:hint="default"/>
      </w:rPr>
    </w:lvl>
    <w:lvl w:ilvl="6" w:tplc="B36E240A">
      <w:start w:val="1"/>
      <w:numFmt w:val="bullet"/>
      <w:lvlText w:val=""/>
      <w:lvlJc w:val="left"/>
      <w:pPr>
        <w:ind w:left="5040" w:hanging="360"/>
      </w:pPr>
      <w:rPr>
        <w:rFonts w:ascii="Symbol" w:hAnsi="Symbol" w:hint="default"/>
      </w:rPr>
    </w:lvl>
    <w:lvl w:ilvl="7" w:tplc="0AA82976">
      <w:start w:val="1"/>
      <w:numFmt w:val="bullet"/>
      <w:lvlText w:val="o"/>
      <w:lvlJc w:val="left"/>
      <w:pPr>
        <w:ind w:left="5760" w:hanging="360"/>
      </w:pPr>
      <w:rPr>
        <w:rFonts w:ascii="Courier New" w:hAnsi="Courier New" w:hint="default"/>
      </w:rPr>
    </w:lvl>
    <w:lvl w:ilvl="8" w:tplc="DF06899A">
      <w:start w:val="1"/>
      <w:numFmt w:val="bullet"/>
      <w:lvlText w:val=""/>
      <w:lvlJc w:val="left"/>
      <w:pPr>
        <w:ind w:left="6480" w:hanging="360"/>
      </w:pPr>
      <w:rPr>
        <w:rFonts w:ascii="Wingdings" w:hAnsi="Wingdings" w:hint="default"/>
      </w:rPr>
    </w:lvl>
  </w:abstractNum>
  <w:abstractNum w:abstractNumId="2" w15:restartNumberingAfterBreak="0">
    <w:nsid w:val="05DB5B96"/>
    <w:multiLevelType w:val="multilevel"/>
    <w:tmpl w:val="A71E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F54"/>
    <w:multiLevelType w:val="multilevel"/>
    <w:tmpl w:val="6B9C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169B4"/>
    <w:multiLevelType w:val="hybridMultilevel"/>
    <w:tmpl w:val="FFFFFFFF"/>
    <w:lvl w:ilvl="0" w:tplc="01EC0682">
      <w:start w:val="1"/>
      <w:numFmt w:val="bullet"/>
      <w:lvlText w:val="·"/>
      <w:lvlJc w:val="left"/>
      <w:pPr>
        <w:ind w:left="720" w:hanging="360"/>
      </w:pPr>
      <w:rPr>
        <w:rFonts w:ascii="Symbol" w:hAnsi="Symbol" w:hint="default"/>
      </w:rPr>
    </w:lvl>
    <w:lvl w:ilvl="1" w:tplc="0BDC75E8">
      <w:start w:val="1"/>
      <w:numFmt w:val="bullet"/>
      <w:lvlText w:val="o"/>
      <w:lvlJc w:val="left"/>
      <w:pPr>
        <w:ind w:left="1440" w:hanging="360"/>
      </w:pPr>
      <w:rPr>
        <w:rFonts w:ascii="Courier New" w:hAnsi="Courier New" w:hint="default"/>
      </w:rPr>
    </w:lvl>
    <w:lvl w:ilvl="2" w:tplc="B29C7CD4">
      <w:start w:val="1"/>
      <w:numFmt w:val="bullet"/>
      <w:lvlText w:val=""/>
      <w:lvlJc w:val="left"/>
      <w:pPr>
        <w:ind w:left="2160" w:hanging="360"/>
      </w:pPr>
      <w:rPr>
        <w:rFonts w:ascii="Wingdings" w:hAnsi="Wingdings" w:hint="default"/>
      </w:rPr>
    </w:lvl>
    <w:lvl w:ilvl="3" w:tplc="36E66396">
      <w:start w:val="1"/>
      <w:numFmt w:val="bullet"/>
      <w:lvlText w:val=""/>
      <w:lvlJc w:val="left"/>
      <w:pPr>
        <w:ind w:left="2880" w:hanging="360"/>
      </w:pPr>
      <w:rPr>
        <w:rFonts w:ascii="Symbol" w:hAnsi="Symbol" w:hint="default"/>
      </w:rPr>
    </w:lvl>
    <w:lvl w:ilvl="4" w:tplc="F53C9FBA">
      <w:start w:val="1"/>
      <w:numFmt w:val="bullet"/>
      <w:lvlText w:val="o"/>
      <w:lvlJc w:val="left"/>
      <w:pPr>
        <w:ind w:left="3600" w:hanging="360"/>
      </w:pPr>
      <w:rPr>
        <w:rFonts w:ascii="Courier New" w:hAnsi="Courier New" w:hint="default"/>
      </w:rPr>
    </w:lvl>
    <w:lvl w:ilvl="5" w:tplc="30602626">
      <w:start w:val="1"/>
      <w:numFmt w:val="bullet"/>
      <w:lvlText w:val=""/>
      <w:lvlJc w:val="left"/>
      <w:pPr>
        <w:ind w:left="4320" w:hanging="360"/>
      </w:pPr>
      <w:rPr>
        <w:rFonts w:ascii="Wingdings" w:hAnsi="Wingdings" w:hint="default"/>
      </w:rPr>
    </w:lvl>
    <w:lvl w:ilvl="6" w:tplc="D722BFAA">
      <w:start w:val="1"/>
      <w:numFmt w:val="bullet"/>
      <w:lvlText w:val=""/>
      <w:lvlJc w:val="left"/>
      <w:pPr>
        <w:ind w:left="5040" w:hanging="360"/>
      </w:pPr>
      <w:rPr>
        <w:rFonts w:ascii="Symbol" w:hAnsi="Symbol" w:hint="default"/>
      </w:rPr>
    </w:lvl>
    <w:lvl w:ilvl="7" w:tplc="73EEF01E">
      <w:start w:val="1"/>
      <w:numFmt w:val="bullet"/>
      <w:lvlText w:val="o"/>
      <w:lvlJc w:val="left"/>
      <w:pPr>
        <w:ind w:left="5760" w:hanging="360"/>
      </w:pPr>
      <w:rPr>
        <w:rFonts w:ascii="Courier New" w:hAnsi="Courier New" w:hint="default"/>
      </w:rPr>
    </w:lvl>
    <w:lvl w:ilvl="8" w:tplc="5738504A">
      <w:start w:val="1"/>
      <w:numFmt w:val="bullet"/>
      <w:lvlText w:val=""/>
      <w:lvlJc w:val="left"/>
      <w:pPr>
        <w:ind w:left="6480" w:hanging="360"/>
      </w:pPr>
      <w:rPr>
        <w:rFonts w:ascii="Wingdings" w:hAnsi="Wingdings" w:hint="default"/>
      </w:rPr>
    </w:lvl>
  </w:abstractNum>
  <w:abstractNum w:abstractNumId="5" w15:restartNumberingAfterBreak="0">
    <w:nsid w:val="0DEF30F5"/>
    <w:multiLevelType w:val="hybridMultilevel"/>
    <w:tmpl w:val="FFFFFFFF"/>
    <w:lvl w:ilvl="0" w:tplc="C3EA7A70">
      <w:start w:val="1"/>
      <w:numFmt w:val="bullet"/>
      <w:lvlText w:val=""/>
      <w:lvlJc w:val="left"/>
      <w:pPr>
        <w:ind w:left="720" w:hanging="360"/>
      </w:pPr>
      <w:rPr>
        <w:rFonts w:ascii="Symbol" w:hAnsi="Symbol" w:hint="default"/>
      </w:rPr>
    </w:lvl>
    <w:lvl w:ilvl="1" w:tplc="A7AA9228">
      <w:start w:val="1"/>
      <w:numFmt w:val="bullet"/>
      <w:lvlText w:val="o"/>
      <w:lvlJc w:val="left"/>
      <w:pPr>
        <w:ind w:left="1440" w:hanging="360"/>
      </w:pPr>
      <w:rPr>
        <w:rFonts w:ascii="Courier New" w:hAnsi="Courier New" w:hint="default"/>
      </w:rPr>
    </w:lvl>
    <w:lvl w:ilvl="2" w:tplc="A26EF74E">
      <w:start w:val="1"/>
      <w:numFmt w:val="bullet"/>
      <w:lvlText w:val=""/>
      <w:lvlJc w:val="left"/>
      <w:pPr>
        <w:ind w:left="2160" w:hanging="360"/>
      </w:pPr>
      <w:rPr>
        <w:rFonts w:ascii="Wingdings" w:hAnsi="Wingdings" w:hint="default"/>
      </w:rPr>
    </w:lvl>
    <w:lvl w:ilvl="3" w:tplc="F4C2561E">
      <w:start w:val="1"/>
      <w:numFmt w:val="bullet"/>
      <w:lvlText w:val=""/>
      <w:lvlJc w:val="left"/>
      <w:pPr>
        <w:ind w:left="2880" w:hanging="360"/>
      </w:pPr>
      <w:rPr>
        <w:rFonts w:ascii="Symbol" w:hAnsi="Symbol" w:hint="default"/>
      </w:rPr>
    </w:lvl>
    <w:lvl w:ilvl="4" w:tplc="3FA2800E">
      <w:start w:val="1"/>
      <w:numFmt w:val="bullet"/>
      <w:lvlText w:val="o"/>
      <w:lvlJc w:val="left"/>
      <w:pPr>
        <w:ind w:left="3600" w:hanging="360"/>
      </w:pPr>
      <w:rPr>
        <w:rFonts w:ascii="Courier New" w:hAnsi="Courier New" w:hint="default"/>
      </w:rPr>
    </w:lvl>
    <w:lvl w:ilvl="5" w:tplc="23C6D048">
      <w:start w:val="1"/>
      <w:numFmt w:val="bullet"/>
      <w:lvlText w:val=""/>
      <w:lvlJc w:val="left"/>
      <w:pPr>
        <w:ind w:left="4320" w:hanging="360"/>
      </w:pPr>
      <w:rPr>
        <w:rFonts w:ascii="Wingdings" w:hAnsi="Wingdings" w:hint="default"/>
      </w:rPr>
    </w:lvl>
    <w:lvl w:ilvl="6" w:tplc="F1944228">
      <w:start w:val="1"/>
      <w:numFmt w:val="bullet"/>
      <w:lvlText w:val=""/>
      <w:lvlJc w:val="left"/>
      <w:pPr>
        <w:ind w:left="5040" w:hanging="360"/>
      </w:pPr>
      <w:rPr>
        <w:rFonts w:ascii="Symbol" w:hAnsi="Symbol" w:hint="default"/>
      </w:rPr>
    </w:lvl>
    <w:lvl w:ilvl="7" w:tplc="7FFC8A20">
      <w:start w:val="1"/>
      <w:numFmt w:val="bullet"/>
      <w:lvlText w:val="o"/>
      <w:lvlJc w:val="left"/>
      <w:pPr>
        <w:ind w:left="5760" w:hanging="360"/>
      </w:pPr>
      <w:rPr>
        <w:rFonts w:ascii="Courier New" w:hAnsi="Courier New" w:hint="default"/>
      </w:rPr>
    </w:lvl>
    <w:lvl w:ilvl="8" w:tplc="65C489CC">
      <w:start w:val="1"/>
      <w:numFmt w:val="bullet"/>
      <w:lvlText w:val=""/>
      <w:lvlJc w:val="left"/>
      <w:pPr>
        <w:ind w:left="6480" w:hanging="360"/>
      </w:pPr>
      <w:rPr>
        <w:rFonts w:ascii="Wingdings" w:hAnsi="Wingdings" w:hint="default"/>
      </w:rPr>
    </w:lvl>
  </w:abstractNum>
  <w:abstractNum w:abstractNumId="6" w15:restartNumberingAfterBreak="0">
    <w:nsid w:val="0FE00537"/>
    <w:multiLevelType w:val="hybridMultilevel"/>
    <w:tmpl w:val="FFFFFFFF"/>
    <w:lvl w:ilvl="0" w:tplc="49802EF6">
      <w:start w:val="1"/>
      <w:numFmt w:val="decimal"/>
      <w:lvlText w:val="%1."/>
      <w:lvlJc w:val="left"/>
      <w:pPr>
        <w:ind w:left="720" w:hanging="360"/>
      </w:pPr>
    </w:lvl>
    <w:lvl w:ilvl="1" w:tplc="0150A10E">
      <w:start w:val="1"/>
      <w:numFmt w:val="lowerLetter"/>
      <w:lvlText w:val="%2."/>
      <w:lvlJc w:val="left"/>
      <w:pPr>
        <w:ind w:left="1440" w:hanging="360"/>
      </w:pPr>
    </w:lvl>
    <w:lvl w:ilvl="2" w:tplc="01603476">
      <w:start w:val="1"/>
      <w:numFmt w:val="lowerRoman"/>
      <w:lvlText w:val="%3."/>
      <w:lvlJc w:val="right"/>
      <w:pPr>
        <w:ind w:left="2160" w:hanging="180"/>
      </w:pPr>
    </w:lvl>
    <w:lvl w:ilvl="3" w:tplc="E00CBF22">
      <w:start w:val="1"/>
      <w:numFmt w:val="decimal"/>
      <w:lvlText w:val="%4."/>
      <w:lvlJc w:val="left"/>
      <w:pPr>
        <w:ind w:left="2880" w:hanging="360"/>
      </w:pPr>
    </w:lvl>
    <w:lvl w:ilvl="4" w:tplc="3664FAE4">
      <w:start w:val="1"/>
      <w:numFmt w:val="lowerLetter"/>
      <w:lvlText w:val="%5."/>
      <w:lvlJc w:val="left"/>
      <w:pPr>
        <w:ind w:left="3600" w:hanging="360"/>
      </w:pPr>
    </w:lvl>
    <w:lvl w:ilvl="5" w:tplc="88F2567E">
      <w:start w:val="1"/>
      <w:numFmt w:val="lowerRoman"/>
      <w:lvlText w:val="%6."/>
      <w:lvlJc w:val="right"/>
      <w:pPr>
        <w:ind w:left="4320" w:hanging="180"/>
      </w:pPr>
    </w:lvl>
    <w:lvl w:ilvl="6" w:tplc="7EE0E00A">
      <w:start w:val="1"/>
      <w:numFmt w:val="decimal"/>
      <w:lvlText w:val="%7."/>
      <w:lvlJc w:val="left"/>
      <w:pPr>
        <w:ind w:left="5040" w:hanging="360"/>
      </w:pPr>
    </w:lvl>
    <w:lvl w:ilvl="7" w:tplc="9104F13C">
      <w:start w:val="1"/>
      <w:numFmt w:val="lowerLetter"/>
      <w:lvlText w:val="%8."/>
      <w:lvlJc w:val="left"/>
      <w:pPr>
        <w:ind w:left="5760" w:hanging="360"/>
      </w:pPr>
    </w:lvl>
    <w:lvl w:ilvl="8" w:tplc="2CE00BE2">
      <w:start w:val="1"/>
      <w:numFmt w:val="lowerRoman"/>
      <w:lvlText w:val="%9."/>
      <w:lvlJc w:val="right"/>
      <w:pPr>
        <w:ind w:left="6480" w:hanging="180"/>
      </w:pPr>
    </w:lvl>
  </w:abstractNum>
  <w:abstractNum w:abstractNumId="7" w15:restartNumberingAfterBreak="0">
    <w:nsid w:val="16FD2B1F"/>
    <w:multiLevelType w:val="multilevel"/>
    <w:tmpl w:val="039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65699"/>
    <w:multiLevelType w:val="hybridMultilevel"/>
    <w:tmpl w:val="FFFFFFFF"/>
    <w:lvl w:ilvl="0" w:tplc="C92E7A06">
      <w:start w:val="1"/>
      <w:numFmt w:val="decimal"/>
      <w:lvlText w:val="%1."/>
      <w:lvlJc w:val="left"/>
      <w:pPr>
        <w:ind w:left="720" w:hanging="360"/>
      </w:pPr>
    </w:lvl>
    <w:lvl w:ilvl="1" w:tplc="AEAA56C0">
      <w:start w:val="1"/>
      <w:numFmt w:val="lowerLetter"/>
      <w:lvlText w:val="%2."/>
      <w:lvlJc w:val="left"/>
      <w:pPr>
        <w:ind w:left="1440" w:hanging="360"/>
      </w:pPr>
    </w:lvl>
    <w:lvl w:ilvl="2" w:tplc="6B66AA2C">
      <w:start w:val="1"/>
      <w:numFmt w:val="lowerRoman"/>
      <w:lvlText w:val="%3."/>
      <w:lvlJc w:val="right"/>
      <w:pPr>
        <w:ind w:left="2160" w:hanging="180"/>
      </w:pPr>
    </w:lvl>
    <w:lvl w:ilvl="3" w:tplc="D466D124">
      <w:start w:val="1"/>
      <w:numFmt w:val="decimal"/>
      <w:lvlText w:val="%4."/>
      <w:lvlJc w:val="left"/>
      <w:pPr>
        <w:ind w:left="2880" w:hanging="360"/>
      </w:pPr>
    </w:lvl>
    <w:lvl w:ilvl="4" w:tplc="0EDA1016">
      <w:start w:val="1"/>
      <w:numFmt w:val="lowerLetter"/>
      <w:lvlText w:val="%5."/>
      <w:lvlJc w:val="left"/>
      <w:pPr>
        <w:ind w:left="3600" w:hanging="360"/>
      </w:pPr>
    </w:lvl>
    <w:lvl w:ilvl="5" w:tplc="599AFDD8">
      <w:start w:val="1"/>
      <w:numFmt w:val="lowerRoman"/>
      <w:lvlText w:val="%6."/>
      <w:lvlJc w:val="right"/>
      <w:pPr>
        <w:ind w:left="4320" w:hanging="180"/>
      </w:pPr>
    </w:lvl>
    <w:lvl w:ilvl="6" w:tplc="E1341F5E">
      <w:start w:val="1"/>
      <w:numFmt w:val="decimal"/>
      <w:lvlText w:val="%7."/>
      <w:lvlJc w:val="left"/>
      <w:pPr>
        <w:ind w:left="5040" w:hanging="360"/>
      </w:pPr>
    </w:lvl>
    <w:lvl w:ilvl="7" w:tplc="E020E710">
      <w:start w:val="1"/>
      <w:numFmt w:val="lowerLetter"/>
      <w:lvlText w:val="%8."/>
      <w:lvlJc w:val="left"/>
      <w:pPr>
        <w:ind w:left="5760" w:hanging="360"/>
      </w:pPr>
    </w:lvl>
    <w:lvl w:ilvl="8" w:tplc="EF3A3352">
      <w:start w:val="1"/>
      <w:numFmt w:val="lowerRoman"/>
      <w:lvlText w:val="%9."/>
      <w:lvlJc w:val="right"/>
      <w:pPr>
        <w:ind w:left="6480" w:hanging="180"/>
      </w:pPr>
    </w:lvl>
  </w:abstractNum>
  <w:abstractNum w:abstractNumId="9" w15:restartNumberingAfterBreak="0">
    <w:nsid w:val="36634346"/>
    <w:multiLevelType w:val="hybridMultilevel"/>
    <w:tmpl w:val="6C8E03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8EDBA5C"/>
    <w:multiLevelType w:val="hybridMultilevel"/>
    <w:tmpl w:val="FFFFFFFF"/>
    <w:lvl w:ilvl="0" w:tplc="42B8E530">
      <w:start w:val="1"/>
      <w:numFmt w:val="bullet"/>
      <w:lvlText w:val=""/>
      <w:lvlJc w:val="left"/>
      <w:pPr>
        <w:ind w:left="720" w:hanging="360"/>
      </w:pPr>
      <w:rPr>
        <w:rFonts w:ascii="Symbol" w:hAnsi="Symbol" w:hint="default"/>
      </w:rPr>
    </w:lvl>
    <w:lvl w:ilvl="1" w:tplc="18EEBA18">
      <w:start w:val="1"/>
      <w:numFmt w:val="bullet"/>
      <w:lvlText w:val="o"/>
      <w:lvlJc w:val="left"/>
      <w:pPr>
        <w:ind w:left="1440" w:hanging="360"/>
      </w:pPr>
      <w:rPr>
        <w:rFonts w:ascii="Courier New" w:hAnsi="Courier New" w:hint="default"/>
      </w:rPr>
    </w:lvl>
    <w:lvl w:ilvl="2" w:tplc="BEE84EF8">
      <w:start w:val="1"/>
      <w:numFmt w:val="bullet"/>
      <w:lvlText w:val=""/>
      <w:lvlJc w:val="left"/>
      <w:pPr>
        <w:ind w:left="2160" w:hanging="360"/>
      </w:pPr>
      <w:rPr>
        <w:rFonts w:ascii="Wingdings" w:hAnsi="Wingdings" w:hint="default"/>
      </w:rPr>
    </w:lvl>
    <w:lvl w:ilvl="3" w:tplc="F43425F4">
      <w:start w:val="1"/>
      <w:numFmt w:val="bullet"/>
      <w:lvlText w:val=""/>
      <w:lvlJc w:val="left"/>
      <w:pPr>
        <w:ind w:left="2880" w:hanging="360"/>
      </w:pPr>
      <w:rPr>
        <w:rFonts w:ascii="Symbol" w:hAnsi="Symbol" w:hint="default"/>
      </w:rPr>
    </w:lvl>
    <w:lvl w:ilvl="4" w:tplc="538223CE">
      <w:start w:val="1"/>
      <w:numFmt w:val="bullet"/>
      <w:lvlText w:val="o"/>
      <w:lvlJc w:val="left"/>
      <w:pPr>
        <w:ind w:left="3600" w:hanging="360"/>
      </w:pPr>
      <w:rPr>
        <w:rFonts w:ascii="Courier New" w:hAnsi="Courier New" w:hint="default"/>
      </w:rPr>
    </w:lvl>
    <w:lvl w:ilvl="5" w:tplc="DD64EED6">
      <w:start w:val="1"/>
      <w:numFmt w:val="bullet"/>
      <w:lvlText w:val=""/>
      <w:lvlJc w:val="left"/>
      <w:pPr>
        <w:ind w:left="4320" w:hanging="360"/>
      </w:pPr>
      <w:rPr>
        <w:rFonts w:ascii="Wingdings" w:hAnsi="Wingdings" w:hint="default"/>
      </w:rPr>
    </w:lvl>
    <w:lvl w:ilvl="6" w:tplc="28B8852C">
      <w:start w:val="1"/>
      <w:numFmt w:val="bullet"/>
      <w:lvlText w:val=""/>
      <w:lvlJc w:val="left"/>
      <w:pPr>
        <w:ind w:left="5040" w:hanging="360"/>
      </w:pPr>
      <w:rPr>
        <w:rFonts w:ascii="Symbol" w:hAnsi="Symbol" w:hint="default"/>
      </w:rPr>
    </w:lvl>
    <w:lvl w:ilvl="7" w:tplc="5E2C13EC">
      <w:start w:val="1"/>
      <w:numFmt w:val="bullet"/>
      <w:lvlText w:val="o"/>
      <w:lvlJc w:val="left"/>
      <w:pPr>
        <w:ind w:left="5760" w:hanging="360"/>
      </w:pPr>
      <w:rPr>
        <w:rFonts w:ascii="Courier New" w:hAnsi="Courier New" w:hint="default"/>
      </w:rPr>
    </w:lvl>
    <w:lvl w:ilvl="8" w:tplc="A9967F7A">
      <w:start w:val="1"/>
      <w:numFmt w:val="bullet"/>
      <w:lvlText w:val=""/>
      <w:lvlJc w:val="left"/>
      <w:pPr>
        <w:ind w:left="6480" w:hanging="360"/>
      </w:pPr>
      <w:rPr>
        <w:rFonts w:ascii="Wingdings" w:hAnsi="Wingdings" w:hint="default"/>
      </w:rPr>
    </w:lvl>
  </w:abstractNum>
  <w:abstractNum w:abstractNumId="11" w15:restartNumberingAfterBreak="0">
    <w:nsid w:val="3B197FC8"/>
    <w:multiLevelType w:val="hybridMultilevel"/>
    <w:tmpl w:val="FFFFFFFF"/>
    <w:lvl w:ilvl="0" w:tplc="A59CED86">
      <w:start w:val="1"/>
      <w:numFmt w:val="decimal"/>
      <w:lvlText w:val="%1."/>
      <w:lvlJc w:val="left"/>
      <w:pPr>
        <w:ind w:left="720" w:hanging="360"/>
      </w:pPr>
    </w:lvl>
    <w:lvl w:ilvl="1" w:tplc="BC685B7A">
      <w:start w:val="1"/>
      <w:numFmt w:val="lowerLetter"/>
      <w:lvlText w:val="%2."/>
      <w:lvlJc w:val="left"/>
      <w:pPr>
        <w:ind w:left="1440" w:hanging="360"/>
      </w:pPr>
    </w:lvl>
    <w:lvl w:ilvl="2" w:tplc="E5C43E48">
      <w:start w:val="1"/>
      <w:numFmt w:val="lowerRoman"/>
      <w:lvlText w:val="%3."/>
      <w:lvlJc w:val="right"/>
      <w:pPr>
        <w:ind w:left="2160" w:hanging="180"/>
      </w:pPr>
    </w:lvl>
    <w:lvl w:ilvl="3" w:tplc="E4E837C8">
      <w:start w:val="1"/>
      <w:numFmt w:val="decimal"/>
      <w:lvlText w:val="%4."/>
      <w:lvlJc w:val="left"/>
      <w:pPr>
        <w:ind w:left="2880" w:hanging="360"/>
      </w:pPr>
    </w:lvl>
    <w:lvl w:ilvl="4" w:tplc="416E8CAA">
      <w:start w:val="1"/>
      <w:numFmt w:val="lowerLetter"/>
      <w:lvlText w:val="%5."/>
      <w:lvlJc w:val="left"/>
      <w:pPr>
        <w:ind w:left="3600" w:hanging="360"/>
      </w:pPr>
    </w:lvl>
    <w:lvl w:ilvl="5" w:tplc="FBF4551C">
      <w:start w:val="1"/>
      <w:numFmt w:val="lowerRoman"/>
      <w:lvlText w:val="%6."/>
      <w:lvlJc w:val="right"/>
      <w:pPr>
        <w:ind w:left="4320" w:hanging="180"/>
      </w:pPr>
    </w:lvl>
    <w:lvl w:ilvl="6" w:tplc="7A1E39F4">
      <w:start w:val="1"/>
      <w:numFmt w:val="decimal"/>
      <w:lvlText w:val="%7."/>
      <w:lvlJc w:val="left"/>
      <w:pPr>
        <w:ind w:left="5040" w:hanging="360"/>
      </w:pPr>
    </w:lvl>
    <w:lvl w:ilvl="7" w:tplc="CBD2B9B6">
      <w:start w:val="1"/>
      <w:numFmt w:val="lowerLetter"/>
      <w:lvlText w:val="%8."/>
      <w:lvlJc w:val="left"/>
      <w:pPr>
        <w:ind w:left="5760" w:hanging="360"/>
      </w:pPr>
    </w:lvl>
    <w:lvl w:ilvl="8" w:tplc="332C6D58">
      <w:start w:val="1"/>
      <w:numFmt w:val="lowerRoman"/>
      <w:lvlText w:val="%9."/>
      <w:lvlJc w:val="right"/>
      <w:pPr>
        <w:ind w:left="6480" w:hanging="180"/>
      </w:pPr>
    </w:lvl>
  </w:abstractNum>
  <w:abstractNum w:abstractNumId="12" w15:restartNumberingAfterBreak="0">
    <w:nsid w:val="3C2F306F"/>
    <w:multiLevelType w:val="hybridMultilevel"/>
    <w:tmpl w:val="46FA6568"/>
    <w:lvl w:ilvl="0" w:tplc="CBE0EBDA">
      <w:start w:val="1"/>
      <w:numFmt w:val="bullet"/>
      <w:lvlText w:val=""/>
      <w:lvlJc w:val="left"/>
      <w:pPr>
        <w:ind w:left="720" w:hanging="360"/>
      </w:pPr>
      <w:rPr>
        <w:rFonts w:ascii="Symbol" w:hAnsi="Symbol" w:hint="default"/>
      </w:rPr>
    </w:lvl>
    <w:lvl w:ilvl="1" w:tplc="905CA964">
      <w:start w:val="1"/>
      <w:numFmt w:val="bullet"/>
      <w:lvlText w:val="o"/>
      <w:lvlJc w:val="left"/>
      <w:pPr>
        <w:ind w:left="1440" w:hanging="360"/>
      </w:pPr>
      <w:rPr>
        <w:rFonts w:ascii="Courier New" w:hAnsi="Courier New" w:hint="default"/>
      </w:rPr>
    </w:lvl>
    <w:lvl w:ilvl="2" w:tplc="11868A5A">
      <w:start w:val="1"/>
      <w:numFmt w:val="bullet"/>
      <w:lvlText w:val=""/>
      <w:lvlJc w:val="left"/>
      <w:pPr>
        <w:ind w:left="2160" w:hanging="360"/>
      </w:pPr>
      <w:rPr>
        <w:rFonts w:ascii="Wingdings" w:hAnsi="Wingdings" w:hint="default"/>
      </w:rPr>
    </w:lvl>
    <w:lvl w:ilvl="3" w:tplc="45344358">
      <w:start w:val="1"/>
      <w:numFmt w:val="bullet"/>
      <w:lvlText w:val=""/>
      <w:lvlJc w:val="left"/>
      <w:pPr>
        <w:ind w:left="2880" w:hanging="360"/>
      </w:pPr>
      <w:rPr>
        <w:rFonts w:ascii="Symbol" w:hAnsi="Symbol" w:hint="default"/>
      </w:rPr>
    </w:lvl>
    <w:lvl w:ilvl="4" w:tplc="F724B1C8">
      <w:start w:val="1"/>
      <w:numFmt w:val="bullet"/>
      <w:lvlText w:val="o"/>
      <w:lvlJc w:val="left"/>
      <w:pPr>
        <w:ind w:left="3600" w:hanging="360"/>
      </w:pPr>
      <w:rPr>
        <w:rFonts w:ascii="Courier New" w:hAnsi="Courier New" w:hint="default"/>
      </w:rPr>
    </w:lvl>
    <w:lvl w:ilvl="5" w:tplc="BD448A1E">
      <w:start w:val="1"/>
      <w:numFmt w:val="bullet"/>
      <w:lvlText w:val=""/>
      <w:lvlJc w:val="left"/>
      <w:pPr>
        <w:ind w:left="4320" w:hanging="360"/>
      </w:pPr>
      <w:rPr>
        <w:rFonts w:ascii="Wingdings" w:hAnsi="Wingdings" w:hint="default"/>
      </w:rPr>
    </w:lvl>
    <w:lvl w:ilvl="6" w:tplc="0826DF36">
      <w:start w:val="1"/>
      <w:numFmt w:val="bullet"/>
      <w:lvlText w:val=""/>
      <w:lvlJc w:val="left"/>
      <w:pPr>
        <w:ind w:left="5040" w:hanging="360"/>
      </w:pPr>
      <w:rPr>
        <w:rFonts w:ascii="Symbol" w:hAnsi="Symbol" w:hint="default"/>
      </w:rPr>
    </w:lvl>
    <w:lvl w:ilvl="7" w:tplc="9FE235BA">
      <w:start w:val="1"/>
      <w:numFmt w:val="bullet"/>
      <w:lvlText w:val="o"/>
      <w:lvlJc w:val="left"/>
      <w:pPr>
        <w:ind w:left="5760" w:hanging="360"/>
      </w:pPr>
      <w:rPr>
        <w:rFonts w:ascii="Courier New" w:hAnsi="Courier New" w:hint="default"/>
      </w:rPr>
    </w:lvl>
    <w:lvl w:ilvl="8" w:tplc="8E62B87A">
      <w:start w:val="1"/>
      <w:numFmt w:val="bullet"/>
      <w:lvlText w:val=""/>
      <w:lvlJc w:val="left"/>
      <w:pPr>
        <w:ind w:left="6480" w:hanging="360"/>
      </w:pPr>
      <w:rPr>
        <w:rFonts w:ascii="Wingdings" w:hAnsi="Wingdings" w:hint="default"/>
      </w:rPr>
    </w:lvl>
  </w:abstractNum>
  <w:abstractNum w:abstractNumId="13" w15:restartNumberingAfterBreak="0">
    <w:nsid w:val="41250617"/>
    <w:multiLevelType w:val="hybridMultilevel"/>
    <w:tmpl w:val="8F2AAE82"/>
    <w:lvl w:ilvl="0" w:tplc="40AA17C0">
      <w:start w:val="1"/>
      <w:numFmt w:val="bullet"/>
      <w:lvlText w:val=""/>
      <w:lvlJc w:val="left"/>
      <w:pPr>
        <w:ind w:left="720" w:hanging="360"/>
      </w:pPr>
      <w:rPr>
        <w:rFonts w:ascii="Symbol" w:hAnsi="Symbol" w:hint="default"/>
      </w:rPr>
    </w:lvl>
    <w:lvl w:ilvl="1" w:tplc="AA029626">
      <w:start w:val="1"/>
      <w:numFmt w:val="bullet"/>
      <w:lvlText w:val="o"/>
      <w:lvlJc w:val="left"/>
      <w:pPr>
        <w:ind w:left="1440" w:hanging="360"/>
      </w:pPr>
      <w:rPr>
        <w:rFonts w:ascii="Courier New" w:hAnsi="Courier New" w:hint="default"/>
      </w:rPr>
    </w:lvl>
    <w:lvl w:ilvl="2" w:tplc="BF388146">
      <w:start w:val="1"/>
      <w:numFmt w:val="bullet"/>
      <w:lvlText w:val=""/>
      <w:lvlJc w:val="left"/>
      <w:pPr>
        <w:ind w:left="2160" w:hanging="360"/>
      </w:pPr>
      <w:rPr>
        <w:rFonts w:ascii="Wingdings" w:hAnsi="Wingdings" w:hint="default"/>
      </w:rPr>
    </w:lvl>
    <w:lvl w:ilvl="3" w:tplc="C5C010DA">
      <w:start w:val="1"/>
      <w:numFmt w:val="bullet"/>
      <w:lvlText w:val=""/>
      <w:lvlJc w:val="left"/>
      <w:pPr>
        <w:ind w:left="2880" w:hanging="360"/>
      </w:pPr>
      <w:rPr>
        <w:rFonts w:ascii="Symbol" w:hAnsi="Symbol" w:hint="default"/>
      </w:rPr>
    </w:lvl>
    <w:lvl w:ilvl="4" w:tplc="DA966A28">
      <w:start w:val="1"/>
      <w:numFmt w:val="bullet"/>
      <w:lvlText w:val="o"/>
      <w:lvlJc w:val="left"/>
      <w:pPr>
        <w:ind w:left="3600" w:hanging="360"/>
      </w:pPr>
      <w:rPr>
        <w:rFonts w:ascii="Courier New" w:hAnsi="Courier New" w:hint="default"/>
      </w:rPr>
    </w:lvl>
    <w:lvl w:ilvl="5" w:tplc="F43C2520">
      <w:start w:val="1"/>
      <w:numFmt w:val="bullet"/>
      <w:lvlText w:val=""/>
      <w:lvlJc w:val="left"/>
      <w:pPr>
        <w:ind w:left="4320" w:hanging="360"/>
      </w:pPr>
      <w:rPr>
        <w:rFonts w:ascii="Wingdings" w:hAnsi="Wingdings" w:hint="default"/>
      </w:rPr>
    </w:lvl>
    <w:lvl w:ilvl="6" w:tplc="7E6C8C12">
      <w:start w:val="1"/>
      <w:numFmt w:val="bullet"/>
      <w:lvlText w:val=""/>
      <w:lvlJc w:val="left"/>
      <w:pPr>
        <w:ind w:left="5040" w:hanging="360"/>
      </w:pPr>
      <w:rPr>
        <w:rFonts w:ascii="Symbol" w:hAnsi="Symbol" w:hint="default"/>
      </w:rPr>
    </w:lvl>
    <w:lvl w:ilvl="7" w:tplc="1AB27D44">
      <w:start w:val="1"/>
      <w:numFmt w:val="bullet"/>
      <w:lvlText w:val="o"/>
      <w:lvlJc w:val="left"/>
      <w:pPr>
        <w:ind w:left="5760" w:hanging="360"/>
      </w:pPr>
      <w:rPr>
        <w:rFonts w:ascii="Courier New" w:hAnsi="Courier New" w:hint="default"/>
      </w:rPr>
    </w:lvl>
    <w:lvl w:ilvl="8" w:tplc="25360BF6">
      <w:start w:val="1"/>
      <w:numFmt w:val="bullet"/>
      <w:lvlText w:val=""/>
      <w:lvlJc w:val="left"/>
      <w:pPr>
        <w:ind w:left="6480" w:hanging="360"/>
      </w:pPr>
      <w:rPr>
        <w:rFonts w:ascii="Wingdings" w:hAnsi="Wingdings" w:hint="default"/>
      </w:rPr>
    </w:lvl>
  </w:abstractNum>
  <w:abstractNum w:abstractNumId="14" w15:restartNumberingAfterBreak="0">
    <w:nsid w:val="42810D71"/>
    <w:multiLevelType w:val="multilevel"/>
    <w:tmpl w:val="C66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E1860"/>
    <w:multiLevelType w:val="multilevel"/>
    <w:tmpl w:val="B8D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6233D"/>
    <w:multiLevelType w:val="hybridMultilevel"/>
    <w:tmpl w:val="8A36CF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3DF1AAE"/>
    <w:multiLevelType w:val="hybridMultilevel"/>
    <w:tmpl w:val="97E2652A"/>
    <w:lvl w:ilvl="0" w:tplc="5358C232">
      <w:start w:val="1"/>
      <w:numFmt w:val="bullet"/>
      <w:lvlText w:val="·"/>
      <w:lvlJc w:val="left"/>
      <w:pPr>
        <w:ind w:left="720" w:hanging="360"/>
      </w:pPr>
      <w:rPr>
        <w:rFonts w:ascii="Symbol" w:hAnsi="Symbol" w:hint="default"/>
      </w:rPr>
    </w:lvl>
    <w:lvl w:ilvl="1" w:tplc="7C2AFDEA">
      <w:start w:val="1"/>
      <w:numFmt w:val="bullet"/>
      <w:lvlText w:val="o"/>
      <w:lvlJc w:val="left"/>
      <w:pPr>
        <w:ind w:left="1440" w:hanging="360"/>
      </w:pPr>
      <w:rPr>
        <w:rFonts w:ascii="Courier New" w:hAnsi="Courier New" w:hint="default"/>
      </w:rPr>
    </w:lvl>
    <w:lvl w:ilvl="2" w:tplc="B11AD598">
      <w:start w:val="1"/>
      <w:numFmt w:val="bullet"/>
      <w:lvlText w:val=""/>
      <w:lvlJc w:val="left"/>
      <w:pPr>
        <w:ind w:left="2160" w:hanging="360"/>
      </w:pPr>
      <w:rPr>
        <w:rFonts w:ascii="Wingdings" w:hAnsi="Wingdings" w:hint="default"/>
      </w:rPr>
    </w:lvl>
    <w:lvl w:ilvl="3" w:tplc="D17E6ADA">
      <w:start w:val="1"/>
      <w:numFmt w:val="bullet"/>
      <w:lvlText w:val=""/>
      <w:lvlJc w:val="left"/>
      <w:pPr>
        <w:ind w:left="2880" w:hanging="360"/>
      </w:pPr>
      <w:rPr>
        <w:rFonts w:ascii="Symbol" w:hAnsi="Symbol" w:hint="default"/>
      </w:rPr>
    </w:lvl>
    <w:lvl w:ilvl="4" w:tplc="B5724D92">
      <w:start w:val="1"/>
      <w:numFmt w:val="bullet"/>
      <w:lvlText w:val="o"/>
      <w:lvlJc w:val="left"/>
      <w:pPr>
        <w:ind w:left="3600" w:hanging="360"/>
      </w:pPr>
      <w:rPr>
        <w:rFonts w:ascii="Courier New" w:hAnsi="Courier New" w:hint="default"/>
      </w:rPr>
    </w:lvl>
    <w:lvl w:ilvl="5" w:tplc="3168D288">
      <w:start w:val="1"/>
      <w:numFmt w:val="bullet"/>
      <w:lvlText w:val=""/>
      <w:lvlJc w:val="left"/>
      <w:pPr>
        <w:ind w:left="4320" w:hanging="360"/>
      </w:pPr>
      <w:rPr>
        <w:rFonts w:ascii="Wingdings" w:hAnsi="Wingdings" w:hint="default"/>
      </w:rPr>
    </w:lvl>
    <w:lvl w:ilvl="6" w:tplc="26C6F7C4">
      <w:start w:val="1"/>
      <w:numFmt w:val="bullet"/>
      <w:lvlText w:val=""/>
      <w:lvlJc w:val="left"/>
      <w:pPr>
        <w:ind w:left="5040" w:hanging="360"/>
      </w:pPr>
      <w:rPr>
        <w:rFonts w:ascii="Symbol" w:hAnsi="Symbol" w:hint="default"/>
      </w:rPr>
    </w:lvl>
    <w:lvl w:ilvl="7" w:tplc="E5DEF182">
      <w:start w:val="1"/>
      <w:numFmt w:val="bullet"/>
      <w:lvlText w:val="o"/>
      <w:lvlJc w:val="left"/>
      <w:pPr>
        <w:ind w:left="5760" w:hanging="360"/>
      </w:pPr>
      <w:rPr>
        <w:rFonts w:ascii="Courier New" w:hAnsi="Courier New" w:hint="default"/>
      </w:rPr>
    </w:lvl>
    <w:lvl w:ilvl="8" w:tplc="884C5142">
      <w:start w:val="1"/>
      <w:numFmt w:val="bullet"/>
      <w:lvlText w:val=""/>
      <w:lvlJc w:val="left"/>
      <w:pPr>
        <w:ind w:left="6480" w:hanging="360"/>
      </w:pPr>
      <w:rPr>
        <w:rFonts w:ascii="Wingdings" w:hAnsi="Wingdings" w:hint="default"/>
      </w:rPr>
    </w:lvl>
  </w:abstractNum>
  <w:abstractNum w:abstractNumId="18" w15:restartNumberingAfterBreak="0">
    <w:nsid w:val="55633EAC"/>
    <w:multiLevelType w:val="hybridMultilevel"/>
    <w:tmpl w:val="FFFFFFFF"/>
    <w:lvl w:ilvl="0" w:tplc="F04C43B6">
      <w:start w:val="1"/>
      <w:numFmt w:val="bullet"/>
      <w:lvlText w:val=""/>
      <w:lvlJc w:val="left"/>
      <w:pPr>
        <w:ind w:left="720" w:hanging="360"/>
      </w:pPr>
      <w:rPr>
        <w:rFonts w:ascii="Symbol" w:hAnsi="Symbol" w:hint="default"/>
      </w:rPr>
    </w:lvl>
    <w:lvl w:ilvl="1" w:tplc="0DFA8E0E">
      <w:start w:val="1"/>
      <w:numFmt w:val="bullet"/>
      <w:lvlText w:val="o"/>
      <w:lvlJc w:val="left"/>
      <w:pPr>
        <w:ind w:left="1440" w:hanging="360"/>
      </w:pPr>
      <w:rPr>
        <w:rFonts w:ascii="Courier New" w:hAnsi="Courier New" w:hint="default"/>
      </w:rPr>
    </w:lvl>
    <w:lvl w:ilvl="2" w:tplc="31D88DB6">
      <w:start w:val="1"/>
      <w:numFmt w:val="bullet"/>
      <w:lvlText w:val=""/>
      <w:lvlJc w:val="left"/>
      <w:pPr>
        <w:ind w:left="2160" w:hanging="360"/>
      </w:pPr>
      <w:rPr>
        <w:rFonts w:ascii="Wingdings" w:hAnsi="Wingdings" w:hint="default"/>
      </w:rPr>
    </w:lvl>
    <w:lvl w:ilvl="3" w:tplc="20EAF5CE">
      <w:start w:val="1"/>
      <w:numFmt w:val="bullet"/>
      <w:lvlText w:val=""/>
      <w:lvlJc w:val="left"/>
      <w:pPr>
        <w:ind w:left="2880" w:hanging="360"/>
      </w:pPr>
      <w:rPr>
        <w:rFonts w:ascii="Symbol" w:hAnsi="Symbol" w:hint="default"/>
      </w:rPr>
    </w:lvl>
    <w:lvl w:ilvl="4" w:tplc="842881B6">
      <w:start w:val="1"/>
      <w:numFmt w:val="bullet"/>
      <w:lvlText w:val="o"/>
      <w:lvlJc w:val="left"/>
      <w:pPr>
        <w:ind w:left="3600" w:hanging="360"/>
      </w:pPr>
      <w:rPr>
        <w:rFonts w:ascii="Courier New" w:hAnsi="Courier New" w:hint="default"/>
      </w:rPr>
    </w:lvl>
    <w:lvl w:ilvl="5" w:tplc="A742297A">
      <w:start w:val="1"/>
      <w:numFmt w:val="bullet"/>
      <w:lvlText w:val=""/>
      <w:lvlJc w:val="left"/>
      <w:pPr>
        <w:ind w:left="4320" w:hanging="360"/>
      </w:pPr>
      <w:rPr>
        <w:rFonts w:ascii="Wingdings" w:hAnsi="Wingdings" w:hint="default"/>
      </w:rPr>
    </w:lvl>
    <w:lvl w:ilvl="6" w:tplc="7786F0C6">
      <w:start w:val="1"/>
      <w:numFmt w:val="bullet"/>
      <w:lvlText w:val=""/>
      <w:lvlJc w:val="left"/>
      <w:pPr>
        <w:ind w:left="5040" w:hanging="360"/>
      </w:pPr>
      <w:rPr>
        <w:rFonts w:ascii="Symbol" w:hAnsi="Symbol" w:hint="default"/>
      </w:rPr>
    </w:lvl>
    <w:lvl w:ilvl="7" w:tplc="9F920DC4">
      <w:start w:val="1"/>
      <w:numFmt w:val="bullet"/>
      <w:lvlText w:val="o"/>
      <w:lvlJc w:val="left"/>
      <w:pPr>
        <w:ind w:left="5760" w:hanging="360"/>
      </w:pPr>
      <w:rPr>
        <w:rFonts w:ascii="Courier New" w:hAnsi="Courier New" w:hint="default"/>
      </w:rPr>
    </w:lvl>
    <w:lvl w:ilvl="8" w:tplc="98AA3968">
      <w:start w:val="1"/>
      <w:numFmt w:val="bullet"/>
      <w:lvlText w:val=""/>
      <w:lvlJc w:val="left"/>
      <w:pPr>
        <w:ind w:left="6480" w:hanging="360"/>
      </w:pPr>
      <w:rPr>
        <w:rFonts w:ascii="Wingdings" w:hAnsi="Wingdings" w:hint="default"/>
      </w:rPr>
    </w:lvl>
  </w:abstractNum>
  <w:abstractNum w:abstractNumId="19" w15:restartNumberingAfterBreak="0">
    <w:nsid w:val="5BFFDF78"/>
    <w:multiLevelType w:val="hybridMultilevel"/>
    <w:tmpl w:val="FFFFFFFF"/>
    <w:lvl w:ilvl="0" w:tplc="FCFAC51A">
      <w:start w:val="1"/>
      <w:numFmt w:val="bullet"/>
      <w:lvlText w:val="·"/>
      <w:lvlJc w:val="left"/>
      <w:pPr>
        <w:ind w:left="720" w:hanging="360"/>
      </w:pPr>
      <w:rPr>
        <w:rFonts w:ascii="Symbol" w:hAnsi="Symbol" w:hint="default"/>
      </w:rPr>
    </w:lvl>
    <w:lvl w:ilvl="1" w:tplc="11C04010">
      <w:start w:val="1"/>
      <w:numFmt w:val="bullet"/>
      <w:lvlText w:val="o"/>
      <w:lvlJc w:val="left"/>
      <w:pPr>
        <w:ind w:left="1440" w:hanging="360"/>
      </w:pPr>
      <w:rPr>
        <w:rFonts w:ascii="Courier New" w:hAnsi="Courier New" w:hint="default"/>
      </w:rPr>
    </w:lvl>
    <w:lvl w:ilvl="2" w:tplc="05E8E714">
      <w:start w:val="1"/>
      <w:numFmt w:val="bullet"/>
      <w:lvlText w:val=""/>
      <w:lvlJc w:val="left"/>
      <w:pPr>
        <w:ind w:left="2160" w:hanging="360"/>
      </w:pPr>
      <w:rPr>
        <w:rFonts w:ascii="Wingdings" w:hAnsi="Wingdings" w:hint="default"/>
      </w:rPr>
    </w:lvl>
    <w:lvl w:ilvl="3" w:tplc="9496ABD4">
      <w:start w:val="1"/>
      <w:numFmt w:val="bullet"/>
      <w:lvlText w:val=""/>
      <w:lvlJc w:val="left"/>
      <w:pPr>
        <w:ind w:left="2880" w:hanging="360"/>
      </w:pPr>
      <w:rPr>
        <w:rFonts w:ascii="Symbol" w:hAnsi="Symbol" w:hint="default"/>
      </w:rPr>
    </w:lvl>
    <w:lvl w:ilvl="4" w:tplc="6AF6CF90">
      <w:start w:val="1"/>
      <w:numFmt w:val="bullet"/>
      <w:lvlText w:val="o"/>
      <w:lvlJc w:val="left"/>
      <w:pPr>
        <w:ind w:left="3600" w:hanging="360"/>
      </w:pPr>
      <w:rPr>
        <w:rFonts w:ascii="Courier New" w:hAnsi="Courier New" w:hint="default"/>
      </w:rPr>
    </w:lvl>
    <w:lvl w:ilvl="5" w:tplc="5060E228">
      <w:start w:val="1"/>
      <w:numFmt w:val="bullet"/>
      <w:lvlText w:val=""/>
      <w:lvlJc w:val="left"/>
      <w:pPr>
        <w:ind w:left="4320" w:hanging="360"/>
      </w:pPr>
      <w:rPr>
        <w:rFonts w:ascii="Wingdings" w:hAnsi="Wingdings" w:hint="default"/>
      </w:rPr>
    </w:lvl>
    <w:lvl w:ilvl="6" w:tplc="A392B8F4">
      <w:start w:val="1"/>
      <w:numFmt w:val="bullet"/>
      <w:lvlText w:val=""/>
      <w:lvlJc w:val="left"/>
      <w:pPr>
        <w:ind w:left="5040" w:hanging="360"/>
      </w:pPr>
      <w:rPr>
        <w:rFonts w:ascii="Symbol" w:hAnsi="Symbol" w:hint="default"/>
      </w:rPr>
    </w:lvl>
    <w:lvl w:ilvl="7" w:tplc="F05C79D8">
      <w:start w:val="1"/>
      <w:numFmt w:val="bullet"/>
      <w:lvlText w:val="o"/>
      <w:lvlJc w:val="left"/>
      <w:pPr>
        <w:ind w:left="5760" w:hanging="360"/>
      </w:pPr>
      <w:rPr>
        <w:rFonts w:ascii="Courier New" w:hAnsi="Courier New" w:hint="default"/>
      </w:rPr>
    </w:lvl>
    <w:lvl w:ilvl="8" w:tplc="DD686804">
      <w:start w:val="1"/>
      <w:numFmt w:val="bullet"/>
      <w:lvlText w:val=""/>
      <w:lvlJc w:val="left"/>
      <w:pPr>
        <w:ind w:left="6480" w:hanging="360"/>
      </w:pPr>
      <w:rPr>
        <w:rFonts w:ascii="Wingdings" w:hAnsi="Wingdings" w:hint="default"/>
      </w:rPr>
    </w:lvl>
  </w:abstractNum>
  <w:abstractNum w:abstractNumId="20" w15:restartNumberingAfterBreak="0">
    <w:nsid w:val="5EAA7C6E"/>
    <w:multiLevelType w:val="hybridMultilevel"/>
    <w:tmpl w:val="FFFFFFFF"/>
    <w:lvl w:ilvl="0" w:tplc="BE1CE18C">
      <w:start w:val="1"/>
      <w:numFmt w:val="bullet"/>
      <w:lvlText w:val=""/>
      <w:lvlJc w:val="left"/>
      <w:pPr>
        <w:ind w:left="720" w:hanging="360"/>
      </w:pPr>
      <w:rPr>
        <w:rFonts w:ascii="Symbol" w:hAnsi="Symbol" w:hint="default"/>
      </w:rPr>
    </w:lvl>
    <w:lvl w:ilvl="1" w:tplc="6A6657AA">
      <w:start w:val="1"/>
      <w:numFmt w:val="bullet"/>
      <w:lvlText w:val="o"/>
      <w:lvlJc w:val="left"/>
      <w:pPr>
        <w:ind w:left="1440" w:hanging="360"/>
      </w:pPr>
      <w:rPr>
        <w:rFonts w:ascii="Courier New" w:hAnsi="Courier New" w:hint="default"/>
      </w:rPr>
    </w:lvl>
    <w:lvl w:ilvl="2" w:tplc="72440CA8">
      <w:start w:val="1"/>
      <w:numFmt w:val="bullet"/>
      <w:lvlText w:val=""/>
      <w:lvlJc w:val="left"/>
      <w:pPr>
        <w:ind w:left="2160" w:hanging="360"/>
      </w:pPr>
      <w:rPr>
        <w:rFonts w:ascii="Wingdings" w:hAnsi="Wingdings" w:hint="default"/>
      </w:rPr>
    </w:lvl>
    <w:lvl w:ilvl="3" w:tplc="09A0B56E">
      <w:start w:val="1"/>
      <w:numFmt w:val="bullet"/>
      <w:lvlText w:val=""/>
      <w:lvlJc w:val="left"/>
      <w:pPr>
        <w:ind w:left="2880" w:hanging="360"/>
      </w:pPr>
      <w:rPr>
        <w:rFonts w:ascii="Symbol" w:hAnsi="Symbol" w:hint="default"/>
      </w:rPr>
    </w:lvl>
    <w:lvl w:ilvl="4" w:tplc="CD7205BC">
      <w:start w:val="1"/>
      <w:numFmt w:val="bullet"/>
      <w:lvlText w:val="o"/>
      <w:lvlJc w:val="left"/>
      <w:pPr>
        <w:ind w:left="3600" w:hanging="360"/>
      </w:pPr>
      <w:rPr>
        <w:rFonts w:ascii="Courier New" w:hAnsi="Courier New" w:hint="default"/>
      </w:rPr>
    </w:lvl>
    <w:lvl w:ilvl="5" w:tplc="451CBAE6">
      <w:start w:val="1"/>
      <w:numFmt w:val="bullet"/>
      <w:lvlText w:val=""/>
      <w:lvlJc w:val="left"/>
      <w:pPr>
        <w:ind w:left="4320" w:hanging="360"/>
      </w:pPr>
      <w:rPr>
        <w:rFonts w:ascii="Wingdings" w:hAnsi="Wingdings" w:hint="default"/>
      </w:rPr>
    </w:lvl>
    <w:lvl w:ilvl="6" w:tplc="9A30BDB0">
      <w:start w:val="1"/>
      <w:numFmt w:val="bullet"/>
      <w:lvlText w:val=""/>
      <w:lvlJc w:val="left"/>
      <w:pPr>
        <w:ind w:left="5040" w:hanging="360"/>
      </w:pPr>
      <w:rPr>
        <w:rFonts w:ascii="Symbol" w:hAnsi="Symbol" w:hint="default"/>
      </w:rPr>
    </w:lvl>
    <w:lvl w:ilvl="7" w:tplc="7A9631B8">
      <w:start w:val="1"/>
      <w:numFmt w:val="bullet"/>
      <w:lvlText w:val="o"/>
      <w:lvlJc w:val="left"/>
      <w:pPr>
        <w:ind w:left="5760" w:hanging="360"/>
      </w:pPr>
      <w:rPr>
        <w:rFonts w:ascii="Courier New" w:hAnsi="Courier New" w:hint="default"/>
      </w:rPr>
    </w:lvl>
    <w:lvl w:ilvl="8" w:tplc="E3EA2050">
      <w:start w:val="1"/>
      <w:numFmt w:val="bullet"/>
      <w:lvlText w:val=""/>
      <w:lvlJc w:val="left"/>
      <w:pPr>
        <w:ind w:left="6480" w:hanging="360"/>
      </w:pPr>
      <w:rPr>
        <w:rFonts w:ascii="Wingdings" w:hAnsi="Wingdings" w:hint="default"/>
      </w:rPr>
    </w:lvl>
  </w:abstractNum>
  <w:abstractNum w:abstractNumId="21" w15:restartNumberingAfterBreak="0">
    <w:nsid w:val="5F956860"/>
    <w:multiLevelType w:val="hybridMultilevel"/>
    <w:tmpl w:val="3BC46050"/>
    <w:lvl w:ilvl="0" w:tplc="441AFCD0">
      <w:start w:val="1"/>
      <w:numFmt w:val="bullet"/>
      <w:lvlText w:val=""/>
      <w:lvlJc w:val="left"/>
      <w:pPr>
        <w:ind w:left="720" w:hanging="360"/>
      </w:pPr>
      <w:rPr>
        <w:rFonts w:ascii="Symbol" w:hAnsi="Symbol" w:hint="default"/>
      </w:rPr>
    </w:lvl>
    <w:lvl w:ilvl="1" w:tplc="4A7AABD6">
      <w:start w:val="1"/>
      <w:numFmt w:val="bullet"/>
      <w:lvlText w:val="o"/>
      <w:lvlJc w:val="left"/>
      <w:pPr>
        <w:ind w:left="1440" w:hanging="360"/>
      </w:pPr>
      <w:rPr>
        <w:rFonts w:ascii="Courier New" w:hAnsi="Courier New" w:hint="default"/>
      </w:rPr>
    </w:lvl>
    <w:lvl w:ilvl="2" w:tplc="BAA26AA2">
      <w:start w:val="1"/>
      <w:numFmt w:val="bullet"/>
      <w:lvlText w:val=""/>
      <w:lvlJc w:val="left"/>
      <w:pPr>
        <w:ind w:left="2160" w:hanging="360"/>
      </w:pPr>
      <w:rPr>
        <w:rFonts w:ascii="Wingdings" w:hAnsi="Wingdings" w:hint="default"/>
      </w:rPr>
    </w:lvl>
    <w:lvl w:ilvl="3" w:tplc="687CDAC8">
      <w:start w:val="1"/>
      <w:numFmt w:val="bullet"/>
      <w:lvlText w:val=""/>
      <w:lvlJc w:val="left"/>
      <w:pPr>
        <w:ind w:left="2880" w:hanging="360"/>
      </w:pPr>
      <w:rPr>
        <w:rFonts w:ascii="Symbol" w:hAnsi="Symbol" w:hint="default"/>
      </w:rPr>
    </w:lvl>
    <w:lvl w:ilvl="4" w:tplc="B792DF88">
      <w:start w:val="1"/>
      <w:numFmt w:val="bullet"/>
      <w:lvlText w:val="o"/>
      <w:lvlJc w:val="left"/>
      <w:pPr>
        <w:ind w:left="3600" w:hanging="360"/>
      </w:pPr>
      <w:rPr>
        <w:rFonts w:ascii="Courier New" w:hAnsi="Courier New" w:hint="default"/>
      </w:rPr>
    </w:lvl>
    <w:lvl w:ilvl="5" w:tplc="F970D50A">
      <w:start w:val="1"/>
      <w:numFmt w:val="bullet"/>
      <w:lvlText w:val=""/>
      <w:lvlJc w:val="left"/>
      <w:pPr>
        <w:ind w:left="4320" w:hanging="360"/>
      </w:pPr>
      <w:rPr>
        <w:rFonts w:ascii="Wingdings" w:hAnsi="Wingdings" w:hint="default"/>
      </w:rPr>
    </w:lvl>
    <w:lvl w:ilvl="6" w:tplc="620A87B0">
      <w:start w:val="1"/>
      <w:numFmt w:val="bullet"/>
      <w:lvlText w:val=""/>
      <w:lvlJc w:val="left"/>
      <w:pPr>
        <w:ind w:left="5040" w:hanging="360"/>
      </w:pPr>
      <w:rPr>
        <w:rFonts w:ascii="Symbol" w:hAnsi="Symbol" w:hint="default"/>
      </w:rPr>
    </w:lvl>
    <w:lvl w:ilvl="7" w:tplc="EC9E0F72">
      <w:start w:val="1"/>
      <w:numFmt w:val="bullet"/>
      <w:lvlText w:val="o"/>
      <w:lvlJc w:val="left"/>
      <w:pPr>
        <w:ind w:left="5760" w:hanging="360"/>
      </w:pPr>
      <w:rPr>
        <w:rFonts w:ascii="Courier New" w:hAnsi="Courier New" w:hint="default"/>
      </w:rPr>
    </w:lvl>
    <w:lvl w:ilvl="8" w:tplc="C3901B30">
      <w:start w:val="1"/>
      <w:numFmt w:val="bullet"/>
      <w:lvlText w:val=""/>
      <w:lvlJc w:val="left"/>
      <w:pPr>
        <w:ind w:left="6480" w:hanging="360"/>
      </w:pPr>
      <w:rPr>
        <w:rFonts w:ascii="Wingdings" w:hAnsi="Wingdings" w:hint="default"/>
      </w:rPr>
    </w:lvl>
  </w:abstractNum>
  <w:abstractNum w:abstractNumId="22" w15:restartNumberingAfterBreak="0">
    <w:nsid w:val="61D51622"/>
    <w:multiLevelType w:val="hybridMultilevel"/>
    <w:tmpl w:val="FFFFFFFF"/>
    <w:lvl w:ilvl="0" w:tplc="FCA4E62E">
      <w:start w:val="1"/>
      <w:numFmt w:val="decimal"/>
      <w:lvlText w:val="%1."/>
      <w:lvlJc w:val="left"/>
      <w:pPr>
        <w:ind w:left="720" w:hanging="360"/>
      </w:pPr>
    </w:lvl>
    <w:lvl w:ilvl="1" w:tplc="0548DCAE">
      <w:start w:val="1"/>
      <w:numFmt w:val="lowerLetter"/>
      <w:lvlText w:val="%2."/>
      <w:lvlJc w:val="left"/>
      <w:pPr>
        <w:ind w:left="1440" w:hanging="360"/>
      </w:pPr>
    </w:lvl>
    <w:lvl w:ilvl="2" w:tplc="8028DCD4">
      <w:start w:val="1"/>
      <w:numFmt w:val="lowerRoman"/>
      <w:lvlText w:val="%3."/>
      <w:lvlJc w:val="right"/>
      <w:pPr>
        <w:ind w:left="2160" w:hanging="180"/>
      </w:pPr>
    </w:lvl>
    <w:lvl w:ilvl="3" w:tplc="51A49450">
      <w:start w:val="1"/>
      <w:numFmt w:val="decimal"/>
      <w:lvlText w:val="%4."/>
      <w:lvlJc w:val="left"/>
      <w:pPr>
        <w:ind w:left="2880" w:hanging="360"/>
      </w:pPr>
    </w:lvl>
    <w:lvl w:ilvl="4" w:tplc="6546B788">
      <w:start w:val="1"/>
      <w:numFmt w:val="lowerLetter"/>
      <w:lvlText w:val="%5."/>
      <w:lvlJc w:val="left"/>
      <w:pPr>
        <w:ind w:left="3600" w:hanging="360"/>
      </w:pPr>
    </w:lvl>
    <w:lvl w:ilvl="5" w:tplc="6E009228">
      <w:start w:val="1"/>
      <w:numFmt w:val="lowerRoman"/>
      <w:lvlText w:val="%6."/>
      <w:lvlJc w:val="right"/>
      <w:pPr>
        <w:ind w:left="4320" w:hanging="180"/>
      </w:pPr>
    </w:lvl>
    <w:lvl w:ilvl="6" w:tplc="B660EFEC">
      <w:start w:val="1"/>
      <w:numFmt w:val="decimal"/>
      <w:lvlText w:val="%7."/>
      <w:lvlJc w:val="left"/>
      <w:pPr>
        <w:ind w:left="5040" w:hanging="360"/>
      </w:pPr>
    </w:lvl>
    <w:lvl w:ilvl="7" w:tplc="BD421A72">
      <w:start w:val="1"/>
      <w:numFmt w:val="lowerLetter"/>
      <w:lvlText w:val="%8."/>
      <w:lvlJc w:val="left"/>
      <w:pPr>
        <w:ind w:left="5760" w:hanging="360"/>
      </w:pPr>
    </w:lvl>
    <w:lvl w:ilvl="8" w:tplc="E8A49E9A">
      <w:start w:val="1"/>
      <w:numFmt w:val="lowerRoman"/>
      <w:lvlText w:val="%9."/>
      <w:lvlJc w:val="right"/>
      <w:pPr>
        <w:ind w:left="6480" w:hanging="180"/>
      </w:pPr>
    </w:lvl>
  </w:abstractNum>
  <w:abstractNum w:abstractNumId="23" w15:restartNumberingAfterBreak="0">
    <w:nsid w:val="77278FE3"/>
    <w:multiLevelType w:val="hybridMultilevel"/>
    <w:tmpl w:val="FFFFFFFF"/>
    <w:lvl w:ilvl="0" w:tplc="1A860B06">
      <w:start w:val="1"/>
      <w:numFmt w:val="bullet"/>
      <w:lvlText w:val=""/>
      <w:lvlJc w:val="left"/>
      <w:pPr>
        <w:ind w:left="720" w:hanging="360"/>
      </w:pPr>
      <w:rPr>
        <w:rFonts w:ascii="Symbol" w:hAnsi="Symbol" w:hint="default"/>
      </w:rPr>
    </w:lvl>
    <w:lvl w:ilvl="1" w:tplc="45BE1B62">
      <w:start w:val="1"/>
      <w:numFmt w:val="bullet"/>
      <w:lvlText w:val="o"/>
      <w:lvlJc w:val="left"/>
      <w:pPr>
        <w:ind w:left="1440" w:hanging="360"/>
      </w:pPr>
      <w:rPr>
        <w:rFonts w:ascii="Courier New" w:hAnsi="Courier New" w:hint="default"/>
      </w:rPr>
    </w:lvl>
    <w:lvl w:ilvl="2" w:tplc="C9D44606">
      <w:start w:val="1"/>
      <w:numFmt w:val="bullet"/>
      <w:lvlText w:val=""/>
      <w:lvlJc w:val="left"/>
      <w:pPr>
        <w:ind w:left="2160" w:hanging="360"/>
      </w:pPr>
      <w:rPr>
        <w:rFonts w:ascii="Wingdings" w:hAnsi="Wingdings" w:hint="default"/>
      </w:rPr>
    </w:lvl>
    <w:lvl w:ilvl="3" w:tplc="E640B864">
      <w:start w:val="1"/>
      <w:numFmt w:val="bullet"/>
      <w:lvlText w:val=""/>
      <w:lvlJc w:val="left"/>
      <w:pPr>
        <w:ind w:left="2880" w:hanging="360"/>
      </w:pPr>
      <w:rPr>
        <w:rFonts w:ascii="Symbol" w:hAnsi="Symbol" w:hint="default"/>
      </w:rPr>
    </w:lvl>
    <w:lvl w:ilvl="4" w:tplc="5F0CA87E">
      <w:start w:val="1"/>
      <w:numFmt w:val="bullet"/>
      <w:lvlText w:val="o"/>
      <w:lvlJc w:val="left"/>
      <w:pPr>
        <w:ind w:left="3600" w:hanging="360"/>
      </w:pPr>
      <w:rPr>
        <w:rFonts w:ascii="Courier New" w:hAnsi="Courier New" w:hint="default"/>
      </w:rPr>
    </w:lvl>
    <w:lvl w:ilvl="5" w:tplc="71ECC96C">
      <w:start w:val="1"/>
      <w:numFmt w:val="bullet"/>
      <w:lvlText w:val=""/>
      <w:lvlJc w:val="left"/>
      <w:pPr>
        <w:ind w:left="4320" w:hanging="360"/>
      </w:pPr>
      <w:rPr>
        <w:rFonts w:ascii="Wingdings" w:hAnsi="Wingdings" w:hint="default"/>
      </w:rPr>
    </w:lvl>
    <w:lvl w:ilvl="6" w:tplc="E102A172">
      <w:start w:val="1"/>
      <w:numFmt w:val="bullet"/>
      <w:lvlText w:val=""/>
      <w:lvlJc w:val="left"/>
      <w:pPr>
        <w:ind w:left="5040" w:hanging="360"/>
      </w:pPr>
      <w:rPr>
        <w:rFonts w:ascii="Symbol" w:hAnsi="Symbol" w:hint="default"/>
      </w:rPr>
    </w:lvl>
    <w:lvl w:ilvl="7" w:tplc="3F46AA20">
      <w:start w:val="1"/>
      <w:numFmt w:val="bullet"/>
      <w:lvlText w:val="o"/>
      <w:lvlJc w:val="left"/>
      <w:pPr>
        <w:ind w:left="5760" w:hanging="360"/>
      </w:pPr>
      <w:rPr>
        <w:rFonts w:ascii="Courier New" w:hAnsi="Courier New" w:hint="default"/>
      </w:rPr>
    </w:lvl>
    <w:lvl w:ilvl="8" w:tplc="026C4816">
      <w:start w:val="1"/>
      <w:numFmt w:val="bullet"/>
      <w:lvlText w:val=""/>
      <w:lvlJc w:val="left"/>
      <w:pPr>
        <w:ind w:left="6480" w:hanging="360"/>
      </w:pPr>
      <w:rPr>
        <w:rFonts w:ascii="Wingdings" w:hAnsi="Wingdings" w:hint="default"/>
      </w:rPr>
    </w:lvl>
  </w:abstractNum>
  <w:abstractNum w:abstractNumId="24" w15:restartNumberingAfterBreak="0">
    <w:nsid w:val="7853752C"/>
    <w:multiLevelType w:val="hybridMultilevel"/>
    <w:tmpl w:val="FFFFFFFF"/>
    <w:lvl w:ilvl="0" w:tplc="ABEC29C6">
      <w:start w:val="1"/>
      <w:numFmt w:val="bullet"/>
      <w:lvlText w:val=""/>
      <w:lvlJc w:val="left"/>
      <w:pPr>
        <w:ind w:left="720" w:hanging="360"/>
      </w:pPr>
      <w:rPr>
        <w:rFonts w:ascii="Symbol" w:hAnsi="Symbol" w:hint="default"/>
      </w:rPr>
    </w:lvl>
    <w:lvl w:ilvl="1" w:tplc="141A6EFE">
      <w:start w:val="1"/>
      <w:numFmt w:val="bullet"/>
      <w:lvlText w:val="o"/>
      <w:lvlJc w:val="left"/>
      <w:pPr>
        <w:ind w:left="1440" w:hanging="360"/>
      </w:pPr>
      <w:rPr>
        <w:rFonts w:ascii="Courier New" w:hAnsi="Courier New" w:hint="default"/>
      </w:rPr>
    </w:lvl>
    <w:lvl w:ilvl="2" w:tplc="A1C2F88C">
      <w:start w:val="1"/>
      <w:numFmt w:val="bullet"/>
      <w:lvlText w:val=""/>
      <w:lvlJc w:val="left"/>
      <w:pPr>
        <w:ind w:left="2160" w:hanging="360"/>
      </w:pPr>
      <w:rPr>
        <w:rFonts w:ascii="Wingdings" w:hAnsi="Wingdings" w:hint="default"/>
      </w:rPr>
    </w:lvl>
    <w:lvl w:ilvl="3" w:tplc="93C2F584">
      <w:start w:val="1"/>
      <w:numFmt w:val="bullet"/>
      <w:lvlText w:val=""/>
      <w:lvlJc w:val="left"/>
      <w:pPr>
        <w:ind w:left="2880" w:hanging="360"/>
      </w:pPr>
      <w:rPr>
        <w:rFonts w:ascii="Symbol" w:hAnsi="Symbol" w:hint="default"/>
      </w:rPr>
    </w:lvl>
    <w:lvl w:ilvl="4" w:tplc="8DCA1796">
      <w:start w:val="1"/>
      <w:numFmt w:val="bullet"/>
      <w:lvlText w:val="o"/>
      <w:lvlJc w:val="left"/>
      <w:pPr>
        <w:ind w:left="3600" w:hanging="360"/>
      </w:pPr>
      <w:rPr>
        <w:rFonts w:ascii="Courier New" w:hAnsi="Courier New" w:hint="default"/>
      </w:rPr>
    </w:lvl>
    <w:lvl w:ilvl="5" w:tplc="5E08DC50">
      <w:start w:val="1"/>
      <w:numFmt w:val="bullet"/>
      <w:lvlText w:val=""/>
      <w:lvlJc w:val="left"/>
      <w:pPr>
        <w:ind w:left="4320" w:hanging="360"/>
      </w:pPr>
      <w:rPr>
        <w:rFonts w:ascii="Wingdings" w:hAnsi="Wingdings" w:hint="default"/>
      </w:rPr>
    </w:lvl>
    <w:lvl w:ilvl="6" w:tplc="829AC942">
      <w:start w:val="1"/>
      <w:numFmt w:val="bullet"/>
      <w:lvlText w:val=""/>
      <w:lvlJc w:val="left"/>
      <w:pPr>
        <w:ind w:left="5040" w:hanging="360"/>
      </w:pPr>
      <w:rPr>
        <w:rFonts w:ascii="Symbol" w:hAnsi="Symbol" w:hint="default"/>
      </w:rPr>
    </w:lvl>
    <w:lvl w:ilvl="7" w:tplc="8F44CC9C">
      <w:start w:val="1"/>
      <w:numFmt w:val="bullet"/>
      <w:lvlText w:val="o"/>
      <w:lvlJc w:val="left"/>
      <w:pPr>
        <w:ind w:left="5760" w:hanging="360"/>
      </w:pPr>
      <w:rPr>
        <w:rFonts w:ascii="Courier New" w:hAnsi="Courier New" w:hint="default"/>
      </w:rPr>
    </w:lvl>
    <w:lvl w:ilvl="8" w:tplc="1B4C8FDC">
      <w:start w:val="1"/>
      <w:numFmt w:val="bullet"/>
      <w:lvlText w:val=""/>
      <w:lvlJc w:val="left"/>
      <w:pPr>
        <w:ind w:left="6480" w:hanging="360"/>
      </w:pPr>
      <w:rPr>
        <w:rFonts w:ascii="Wingdings" w:hAnsi="Wingdings" w:hint="default"/>
      </w:rPr>
    </w:lvl>
  </w:abstractNum>
  <w:abstractNum w:abstractNumId="25" w15:restartNumberingAfterBreak="0">
    <w:nsid w:val="78DF17E7"/>
    <w:multiLevelType w:val="hybridMultilevel"/>
    <w:tmpl w:val="FFFFFFFF"/>
    <w:lvl w:ilvl="0" w:tplc="6A7228EE">
      <w:start w:val="1"/>
      <w:numFmt w:val="decimal"/>
      <w:lvlText w:val="%1."/>
      <w:lvlJc w:val="left"/>
      <w:pPr>
        <w:ind w:left="720" w:hanging="360"/>
      </w:pPr>
    </w:lvl>
    <w:lvl w:ilvl="1" w:tplc="83585E0C">
      <w:start w:val="1"/>
      <w:numFmt w:val="lowerLetter"/>
      <w:lvlText w:val="%2."/>
      <w:lvlJc w:val="left"/>
      <w:pPr>
        <w:ind w:left="1440" w:hanging="360"/>
      </w:pPr>
    </w:lvl>
    <w:lvl w:ilvl="2" w:tplc="72D267CE">
      <w:start w:val="1"/>
      <w:numFmt w:val="lowerRoman"/>
      <w:lvlText w:val="%3."/>
      <w:lvlJc w:val="right"/>
      <w:pPr>
        <w:ind w:left="2160" w:hanging="180"/>
      </w:pPr>
    </w:lvl>
    <w:lvl w:ilvl="3" w:tplc="BD8895A6">
      <w:start w:val="1"/>
      <w:numFmt w:val="decimal"/>
      <w:lvlText w:val="%4."/>
      <w:lvlJc w:val="left"/>
      <w:pPr>
        <w:ind w:left="2880" w:hanging="360"/>
      </w:pPr>
    </w:lvl>
    <w:lvl w:ilvl="4" w:tplc="6D2477D8">
      <w:start w:val="1"/>
      <w:numFmt w:val="lowerLetter"/>
      <w:lvlText w:val="%5."/>
      <w:lvlJc w:val="left"/>
      <w:pPr>
        <w:ind w:left="3600" w:hanging="360"/>
      </w:pPr>
    </w:lvl>
    <w:lvl w:ilvl="5" w:tplc="2B3C129A">
      <w:start w:val="1"/>
      <w:numFmt w:val="lowerRoman"/>
      <w:lvlText w:val="%6."/>
      <w:lvlJc w:val="right"/>
      <w:pPr>
        <w:ind w:left="4320" w:hanging="180"/>
      </w:pPr>
    </w:lvl>
    <w:lvl w:ilvl="6" w:tplc="ED1CDA1E">
      <w:start w:val="1"/>
      <w:numFmt w:val="decimal"/>
      <w:lvlText w:val="%7."/>
      <w:lvlJc w:val="left"/>
      <w:pPr>
        <w:ind w:left="5040" w:hanging="360"/>
      </w:pPr>
    </w:lvl>
    <w:lvl w:ilvl="7" w:tplc="6360B054">
      <w:start w:val="1"/>
      <w:numFmt w:val="lowerLetter"/>
      <w:lvlText w:val="%8."/>
      <w:lvlJc w:val="left"/>
      <w:pPr>
        <w:ind w:left="5760" w:hanging="360"/>
      </w:pPr>
    </w:lvl>
    <w:lvl w:ilvl="8" w:tplc="32C0548E">
      <w:start w:val="1"/>
      <w:numFmt w:val="lowerRoman"/>
      <w:lvlText w:val="%9."/>
      <w:lvlJc w:val="right"/>
      <w:pPr>
        <w:ind w:left="6480" w:hanging="180"/>
      </w:pPr>
    </w:lvl>
  </w:abstractNum>
  <w:num w:numId="1" w16cid:durableId="2061511814">
    <w:abstractNumId w:val="11"/>
  </w:num>
  <w:num w:numId="2" w16cid:durableId="380137322">
    <w:abstractNumId w:val="25"/>
  </w:num>
  <w:num w:numId="3" w16cid:durableId="1353799029">
    <w:abstractNumId w:val="6"/>
  </w:num>
  <w:num w:numId="4" w16cid:durableId="54092334">
    <w:abstractNumId w:val="8"/>
  </w:num>
  <w:num w:numId="5" w16cid:durableId="1779911840">
    <w:abstractNumId w:val="17"/>
  </w:num>
  <w:num w:numId="6" w16cid:durableId="180247096">
    <w:abstractNumId w:val="0"/>
  </w:num>
  <w:num w:numId="7" w16cid:durableId="1685933990">
    <w:abstractNumId w:val="12"/>
  </w:num>
  <w:num w:numId="8" w16cid:durableId="1729306453">
    <w:abstractNumId w:val="13"/>
  </w:num>
  <w:num w:numId="9" w16cid:durableId="584997706">
    <w:abstractNumId w:val="21"/>
  </w:num>
  <w:num w:numId="10" w16cid:durableId="554894945">
    <w:abstractNumId w:val="4"/>
  </w:num>
  <w:num w:numId="11" w16cid:durableId="218442054">
    <w:abstractNumId w:val="10"/>
  </w:num>
  <w:num w:numId="12" w16cid:durableId="1600334196">
    <w:abstractNumId w:val="5"/>
  </w:num>
  <w:num w:numId="13" w16cid:durableId="1008337093">
    <w:abstractNumId w:val="18"/>
  </w:num>
  <w:num w:numId="14" w16cid:durableId="1718972084">
    <w:abstractNumId w:val="2"/>
  </w:num>
  <w:num w:numId="15" w16cid:durableId="1818261673">
    <w:abstractNumId w:val="15"/>
  </w:num>
  <w:num w:numId="16" w16cid:durableId="1580217427">
    <w:abstractNumId w:val="14"/>
  </w:num>
  <w:num w:numId="17" w16cid:durableId="771244380">
    <w:abstractNumId w:val="3"/>
  </w:num>
  <w:num w:numId="18" w16cid:durableId="1361975187">
    <w:abstractNumId w:val="7"/>
  </w:num>
  <w:num w:numId="19" w16cid:durableId="650910346">
    <w:abstractNumId w:val="16"/>
  </w:num>
  <w:num w:numId="20" w16cid:durableId="1235244237">
    <w:abstractNumId w:val="22"/>
  </w:num>
  <w:num w:numId="21" w16cid:durableId="672614165">
    <w:abstractNumId w:val="9"/>
  </w:num>
  <w:num w:numId="22" w16cid:durableId="1574049388">
    <w:abstractNumId w:val="19"/>
  </w:num>
  <w:num w:numId="23" w16cid:durableId="1728066770">
    <w:abstractNumId w:val="1"/>
  </w:num>
  <w:num w:numId="24" w16cid:durableId="880022843">
    <w:abstractNumId w:val="20"/>
  </w:num>
  <w:num w:numId="25" w16cid:durableId="977608770">
    <w:abstractNumId w:val="24"/>
  </w:num>
  <w:num w:numId="26" w16cid:durableId="168436121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han John">
    <w15:presenceInfo w15:providerId="AD" w15:userId="S::jhnjoh010@myuct.ac.za::edb7a75d-a782-46ed-ad5c-367c274ca8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66"/>
    <w:rsid w:val="0000158D"/>
    <w:rsid w:val="00001AD3"/>
    <w:rsid w:val="00002553"/>
    <w:rsid w:val="00007AEA"/>
    <w:rsid w:val="00012A30"/>
    <w:rsid w:val="00014AA4"/>
    <w:rsid w:val="000218AC"/>
    <w:rsid w:val="0002205A"/>
    <w:rsid w:val="00025E46"/>
    <w:rsid w:val="00031B99"/>
    <w:rsid w:val="00033C25"/>
    <w:rsid w:val="000345D3"/>
    <w:rsid w:val="000350E3"/>
    <w:rsid w:val="0003650E"/>
    <w:rsid w:val="000412FB"/>
    <w:rsid w:val="00044A80"/>
    <w:rsid w:val="00044BDF"/>
    <w:rsid w:val="00046153"/>
    <w:rsid w:val="0004747C"/>
    <w:rsid w:val="00050993"/>
    <w:rsid w:val="00053918"/>
    <w:rsid w:val="0005535E"/>
    <w:rsid w:val="000557C0"/>
    <w:rsid w:val="0005661E"/>
    <w:rsid w:val="000571E4"/>
    <w:rsid w:val="0006198A"/>
    <w:rsid w:val="00062CF4"/>
    <w:rsid w:val="000631CF"/>
    <w:rsid w:val="00063989"/>
    <w:rsid w:val="00064826"/>
    <w:rsid w:val="0006793E"/>
    <w:rsid w:val="0007055C"/>
    <w:rsid w:val="00072332"/>
    <w:rsid w:val="00072B6F"/>
    <w:rsid w:val="00077455"/>
    <w:rsid w:val="000775CE"/>
    <w:rsid w:val="00077CD8"/>
    <w:rsid w:val="000810FC"/>
    <w:rsid w:val="000818AA"/>
    <w:rsid w:val="000830F9"/>
    <w:rsid w:val="00087067"/>
    <w:rsid w:val="000913EF"/>
    <w:rsid w:val="000915F3"/>
    <w:rsid w:val="00093239"/>
    <w:rsid w:val="0009371B"/>
    <w:rsid w:val="00093E46"/>
    <w:rsid w:val="00094042"/>
    <w:rsid w:val="000A2C1B"/>
    <w:rsid w:val="000A2E9F"/>
    <w:rsid w:val="000A3D2A"/>
    <w:rsid w:val="000B2F1B"/>
    <w:rsid w:val="000B31FC"/>
    <w:rsid w:val="000B392B"/>
    <w:rsid w:val="000B3AD4"/>
    <w:rsid w:val="000B484E"/>
    <w:rsid w:val="000B5BB5"/>
    <w:rsid w:val="000B7FC5"/>
    <w:rsid w:val="000C2E35"/>
    <w:rsid w:val="000C490A"/>
    <w:rsid w:val="000C5C02"/>
    <w:rsid w:val="000C5E19"/>
    <w:rsid w:val="000D0116"/>
    <w:rsid w:val="000D2243"/>
    <w:rsid w:val="000D3503"/>
    <w:rsid w:val="000D7F0B"/>
    <w:rsid w:val="000E61FD"/>
    <w:rsid w:val="000E68F7"/>
    <w:rsid w:val="000E6FAB"/>
    <w:rsid w:val="000E786C"/>
    <w:rsid w:val="000E7B8F"/>
    <w:rsid w:val="000F1145"/>
    <w:rsid w:val="000F2E80"/>
    <w:rsid w:val="000F50B6"/>
    <w:rsid w:val="000F5C36"/>
    <w:rsid w:val="00100DCE"/>
    <w:rsid w:val="00103973"/>
    <w:rsid w:val="0010501B"/>
    <w:rsid w:val="0010648A"/>
    <w:rsid w:val="00106AFE"/>
    <w:rsid w:val="001100AD"/>
    <w:rsid w:val="00111AC7"/>
    <w:rsid w:val="00111DF5"/>
    <w:rsid w:val="00114851"/>
    <w:rsid w:val="001208E4"/>
    <w:rsid w:val="001221FB"/>
    <w:rsid w:val="001259A5"/>
    <w:rsid w:val="00125C41"/>
    <w:rsid w:val="00125C9D"/>
    <w:rsid w:val="001277C9"/>
    <w:rsid w:val="00127823"/>
    <w:rsid w:val="00131CE4"/>
    <w:rsid w:val="001329C0"/>
    <w:rsid w:val="001404D3"/>
    <w:rsid w:val="00146163"/>
    <w:rsid w:val="0015249E"/>
    <w:rsid w:val="00153405"/>
    <w:rsid w:val="00153817"/>
    <w:rsid w:val="00153D03"/>
    <w:rsid w:val="00153DA3"/>
    <w:rsid w:val="00154CD5"/>
    <w:rsid w:val="0015520E"/>
    <w:rsid w:val="001673BF"/>
    <w:rsid w:val="00167DDF"/>
    <w:rsid w:val="00171B3D"/>
    <w:rsid w:val="00171C36"/>
    <w:rsid w:val="00172544"/>
    <w:rsid w:val="00173890"/>
    <w:rsid w:val="0017420E"/>
    <w:rsid w:val="00175ED1"/>
    <w:rsid w:val="00176DE1"/>
    <w:rsid w:val="001811DD"/>
    <w:rsid w:val="001827F8"/>
    <w:rsid w:val="001A783C"/>
    <w:rsid w:val="001B1D87"/>
    <w:rsid w:val="001B25C3"/>
    <w:rsid w:val="001B2DA2"/>
    <w:rsid w:val="001B3C0E"/>
    <w:rsid w:val="001B4142"/>
    <w:rsid w:val="001B5DB4"/>
    <w:rsid w:val="001C1C14"/>
    <w:rsid w:val="001C429C"/>
    <w:rsid w:val="001C473A"/>
    <w:rsid w:val="001D1BC8"/>
    <w:rsid w:val="001D22A1"/>
    <w:rsid w:val="001D42B3"/>
    <w:rsid w:val="001D72BF"/>
    <w:rsid w:val="001D74DE"/>
    <w:rsid w:val="001E0D8D"/>
    <w:rsid w:val="001E161D"/>
    <w:rsid w:val="001F0E76"/>
    <w:rsid w:val="001F1871"/>
    <w:rsid w:val="001F6FB4"/>
    <w:rsid w:val="00200651"/>
    <w:rsid w:val="002015B7"/>
    <w:rsid w:val="00201926"/>
    <w:rsid w:val="00207597"/>
    <w:rsid w:val="00210288"/>
    <w:rsid w:val="00211CD3"/>
    <w:rsid w:val="0021667A"/>
    <w:rsid w:val="00217161"/>
    <w:rsid w:val="002173E8"/>
    <w:rsid w:val="002173F0"/>
    <w:rsid w:val="00220644"/>
    <w:rsid w:val="00220883"/>
    <w:rsid w:val="00222290"/>
    <w:rsid w:val="002223FF"/>
    <w:rsid w:val="00222DEF"/>
    <w:rsid w:val="002258D6"/>
    <w:rsid w:val="00225A21"/>
    <w:rsid w:val="00225FCA"/>
    <w:rsid w:val="0022724F"/>
    <w:rsid w:val="0023378F"/>
    <w:rsid w:val="002351AD"/>
    <w:rsid w:val="002366BD"/>
    <w:rsid w:val="00237621"/>
    <w:rsid w:val="002419BE"/>
    <w:rsid w:val="00242F03"/>
    <w:rsid w:val="002452F6"/>
    <w:rsid w:val="00246330"/>
    <w:rsid w:val="00247E68"/>
    <w:rsid w:val="002534DE"/>
    <w:rsid w:val="0025353D"/>
    <w:rsid w:val="00255710"/>
    <w:rsid w:val="00256642"/>
    <w:rsid w:val="002579BB"/>
    <w:rsid w:val="002621F0"/>
    <w:rsid w:val="0026521D"/>
    <w:rsid w:val="00273EB3"/>
    <w:rsid w:val="00277C4D"/>
    <w:rsid w:val="00282F99"/>
    <w:rsid w:val="002838E2"/>
    <w:rsid w:val="002842CB"/>
    <w:rsid w:val="00284589"/>
    <w:rsid w:val="00286035"/>
    <w:rsid w:val="00290240"/>
    <w:rsid w:val="00292386"/>
    <w:rsid w:val="0029594F"/>
    <w:rsid w:val="002A0A5C"/>
    <w:rsid w:val="002A14FC"/>
    <w:rsid w:val="002A1819"/>
    <w:rsid w:val="002A3913"/>
    <w:rsid w:val="002A5C4B"/>
    <w:rsid w:val="002A70EC"/>
    <w:rsid w:val="002A75EA"/>
    <w:rsid w:val="002A7E32"/>
    <w:rsid w:val="002B3E6D"/>
    <w:rsid w:val="002B7B4B"/>
    <w:rsid w:val="002D5949"/>
    <w:rsid w:val="002E2523"/>
    <w:rsid w:val="002E4BD8"/>
    <w:rsid w:val="002E5D20"/>
    <w:rsid w:val="002E64AD"/>
    <w:rsid w:val="002F1E0D"/>
    <w:rsid w:val="002F2B4F"/>
    <w:rsid w:val="002F36BA"/>
    <w:rsid w:val="002F77F9"/>
    <w:rsid w:val="003057A9"/>
    <w:rsid w:val="00307EFF"/>
    <w:rsid w:val="0031238F"/>
    <w:rsid w:val="003160BC"/>
    <w:rsid w:val="00320135"/>
    <w:rsid w:val="003208A1"/>
    <w:rsid w:val="003208DC"/>
    <w:rsid w:val="00323DB5"/>
    <w:rsid w:val="00334F99"/>
    <w:rsid w:val="00335CE7"/>
    <w:rsid w:val="00336977"/>
    <w:rsid w:val="00337AAE"/>
    <w:rsid w:val="00342131"/>
    <w:rsid w:val="00343294"/>
    <w:rsid w:val="00351725"/>
    <w:rsid w:val="00351DC4"/>
    <w:rsid w:val="00355A80"/>
    <w:rsid w:val="003574D4"/>
    <w:rsid w:val="00360797"/>
    <w:rsid w:val="00362093"/>
    <w:rsid w:val="0036217B"/>
    <w:rsid w:val="003629F7"/>
    <w:rsid w:val="003649DB"/>
    <w:rsid w:val="00371BB8"/>
    <w:rsid w:val="00374B1D"/>
    <w:rsid w:val="0037560D"/>
    <w:rsid w:val="0037705B"/>
    <w:rsid w:val="00385404"/>
    <w:rsid w:val="003862DD"/>
    <w:rsid w:val="0038716E"/>
    <w:rsid w:val="00387771"/>
    <w:rsid w:val="0039000E"/>
    <w:rsid w:val="0039007C"/>
    <w:rsid w:val="0039361C"/>
    <w:rsid w:val="00395537"/>
    <w:rsid w:val="00396C9F"/>
    <w:rsid w:val="003A3656"/>
    <w:rsid w:val="003A40B1"/>
    <w:rsid w:val="003A42FE"/>
    <w:rsid w:val="003A6D8A"/>
    <w:rsid w:val="003A78C3"/>
    <w:rsid w:val="003A7939"/>
    <w:rsid w:val="003B0CE6"/>
    <w:rsid w:val="003B562A"/>
    <w:rsid w:val="003C418A"/>
    <w:rsid w:val="003C4197"/>
    <w:rsid w:val="003C4BF4"/>
    <w:rsid w:val="003C6008"/>
    <w:rsid w:val="003C6716"/>
    <w:rsid w:val="003C6F2A"/>
    <w:rsid w:val="003D18C7"/>
    <w:rsid w:val="003E5896"/>
    <w:rsid w:val="003F410E"/>
    <w:rsid w:val="003F4343"/>
    <w:rsid w:val="004000A2"/>
    <w:rsid w:val="00402FC6"/>
    <w:rsid w:val="00412285"/>
    <w:rsid w:val="00415898"/>
    <w:rsid w:val="004318EB"/>
    <w:rsid w:val="0043236F"/>
    <w:rsid w:val="00437F66"/>
    <w:rsid w:val="004410CD"/>
    <w:rsid w:val="0044298D"/>
    <w:rsid w:val="00443078"/>
    <w:rsid w:val="0044442C"/>
    <w:rsid w:val="00444F72"/>
    <w:rsid w:val="00445FA5"/>
    <w:rsid w:val="00446E1E"/>
    <w:rsid w:val="00447B84"/>
    <w:rsid w:val="00452D4C"/>
    <w:rsid w:val="00454CF7"/>
    <w:rsid w:val="004608A3"/>
    <w:rsid w:val="00461BD4"/>
    <w:rsid w:val="00462E80"/>
    <w:rsid w:val="00464C6D"/>
    <w:rsid w:val="004657AB"/>
    <w:rsid w:val="00465D4F"/>
    <w:rsid w:val="00465D71"/>
    <w:rsid w:val="0046621A"/>
    <w:rsid w:val="00471063"/>
    <w:rsid w:val="00471248"/>
    <w:rsid w:val="004717E4"/>
    <w:rsid w:val="00473A4E"/>
    <w:rsid w:val="0048119E"/>
    <w:rsid w:val="00484AE7"/>
    <w:rsid w:val="00486C36"/>
    <w:rsid w:val="00487DC1"/>
    <w:rsid w:val="00490447"/>
    <w:rsid w:val="00490C4C"/>
    <w:rsid w:val="004922F7"/>
    <w:rsid w:val="004931B1"/>
    <w:rsid w:val="00495655"/>
    <w:rsid w:val="004967F8"/>
    <w:rsid w:val="00497683"/>
    <w:rsid w:val="00497A20"/>
    <w:rsid w:val="00497A44"/>
    <w:rsid w:val="004A28C0"/>
    <w:rsid w:val="004A469E"/>
    <w:rsid w:val="004A4A48"/>
    <w:rsid w:val="004A4E7C"/>
    <w:rsid w:val="004A5D6F"/>
    <w:rsid w:val="004B27E5"/>
    <w:rsid w:val="004B7836"/>
    <w:rsid w:val="004B79F3"/>
    <w:rsid w:val="004B7A93"/>
    <w:rsid w:val="004B7D2F"/>
    <w:rsid w:val="004C7A99"/>
    <w:rsid w:val="004D14C6"/>
    <w:rsid w:val="004D3185"/>
    <w:rsid w:val="004D340C"/>
    <w:rsid w:val="004D41D8"/>
    <w:rsid w:val="004D7A26"/>
    <w:rsid w:val="004E1C5F"/>
    <w:rsid w:val="004E5BD7"/>
    <w:rsid w:val="004E6F9C"/>
    <w:rsid w:val="004F16E6"/>
    <w:rsid w:val="004F2295"/>
    <w:rsid w:val="004F2926"/>
    <w:rsid w:val="004F3764"/>
    <w:rsid w:val="004F4142"/>
    <w:rsid w:val="004F573D"/>
    <w:rsid w:val="004F61F7"/>
    <w:rsid w:val="00500577"/>
    <w:rsid w:val="00503FA4"/>
    <w:rsid w:val="005044ED"/>
    <w:rsid w:val="00505D8A"/>
    <w:rsid w:val="00511771"/>
    <w:rsid w:val="00511C2A"/>
    <w:rsid w:val="00511DD7"/>
    <w:rsid w:val="00523031"/>
    <w:rsid w:val="005251A1"/>
    <w:rsid w:val="00526DA6"/>
    <w:rsid w:val="00527EAC"/>
    <w:rsid w:val="00527F30"/>
    <w:rsid w:val="005304A0"/>
    <w:rsid w:val="00533861"/>
    <w:rsid w:val="005414D4"/>
    <w:rsid w:val="00542071"/>
    <w:rsid w:val="0054515C"/>
    <w:rsid w:val="00550BE4"/>
    <w:rsid w:val="005538E3"/>
    <w:rsid w:val="00555403"/>
    <w:rsid w:val="00555CA3"/>
    <w:rsid w:val="005603F0"/>
    <w:rsid w:val="00562538"/>
    <w:rsid w:val="00562BF7"/>
    <w:rsid w:val="005648BF"/>
    <w:rsid w:val="005677CF"/>
    <w:rsid w:val="00570C4A"/>
    <w:rsid w:val="005712B6"/>
    <w:rsid w:val="00573738"/>
    <w:rsid w:val="00574C1F"/>
    <w:rsid w:val="00577FBF"/>
    <w:rsid w:val="00580525"/>
    <w:rsid w:val="00580E15"/>
    <w:rsid w:val="00581DB6"/>
    <w:rsid w:val="00581F99"/>
    <w:rsid w:val="00583401"/>
    <w:rsid w:val="005863A0"/>
    <w:rsid w:val="005909CF"/>
    <w:rsid w:val="005916EB"/>
    <w:rsid w:val="00591A10"/>
    <w:rsid w:val="00593A27"/>
    <w:rsid w:val="005961C7"/>
    <w:rsid w:val="005969B0"/>
    <w:rsid w:val="005A28B4"/>
    <w:rsid w:val="005A3B89"/>
    <w:rsid w:val="005A48C9"/>
    <w:rsid w:val="005A4B33"/>
    <w:rsid w:val="005A4FA8"/>
    <w:rsid w:val="005B01A1"/>
    <w:rsid w:val="005B1146"/>
    <w:rsid w:val="005B6354"/>
    <w:rsid w:val="005B6DBE"/>
    <w:rsid w:val="005C2144"/>
    <w:rsid w:val="005C2238"/>
    <w:rsid w:val="005C3096"/>
    <w:rsid w:val="005C6D09"/>
    <w:rsid w:val="005C7BC2"/>
    <w:rsid w:val="005D0868"/>
    <w:rsid w:val="005D265B"/>
    <w:rsid w:val="005D2EE7"/>
    <w:rsid w:val="005D3DAC"/>
    <w:rsid w:val="005E13DC"/>
    <w:rsid w:val="005E3B1A"/>
    <w:rsid w:val="005E480B"/>
    <w:rsid w:val="005E4C0A"/>
    <w:rsid w:val="005E61E9"/>
    <w:rsid w:val="005E6EB8"/>
    <w:rsid w:val="005F1E34"/>
    <w:rsid w:val="005F1EA4"/>
    <w:rsid w:val="005F2CBC"/>
    <w:rsid w:val="005F4BB0"/>
    <w:rsid w:val="005F4F7D"/>
    <w:rsid w:val="005F6104"/>
    <w:rsid w:val="005F6203"/>
    <w:rsid w:val="005F6804"/>
    <w:rsid w:val="005F6DAA"/>
    <w:rsid w:val="0060467C"/>
    <w:rsid w:val="006071E3"/>
    <w:rsid w:val="006077E3"/>
    <w:rsid w:val="00614919"/>
    <w:rsid w:val="0061559F"/>
    <w:rsid w:val="00617931"/>
    <w:rsid w:val="00622001"/>
    <w:rsid w:val="00622D31"/>
    <w:rsid w:val="00625BA3"/>
    <w:rsid w:val="00626CF0"/>
    <w:rsid w:val="0063095B"/>
    <w:rsid w:val="0063147C"/>
    <w:rsid w:val="0063751E"/>
    <w:rsid w:val="006375B8"/>
    <w:rsid w:val="00641427"/>
    <w:rsid w:val="006419C9"/>
    <w:rsid w:val="0065074C"/>
    <w:rsid w:val="006576B2"/>
    <w:rsid w:val="00661B8B"/>
    <w:rsid w:val="006622AF"/>
    <w:rsid w:val="00664B01"/>
    <w:rsid w:val="006679E3"/>
    <w:rsid w:val="00667E05"/>
    <w:rsid w:val="00672BCA"/>
    <w:rsid w:val="00673784"/>
    <w:rsid w:val="0067797E"/>
    <w:rsid w:val="006828F5"/>
    <w:rsid w:val="00682A21"/>
    <w:rsid w:val="00684221"/>
    <w:rsid w:val="006852DC"/>
    <w:rsid w:val="00690A51"/>
    <w:rsid w:val="00690B0F"/>
    <w:rsid w:val="00690BA9"/>
    <w:rsid w:val="0069150F"/>
    <w:rsid w:val="00691557"/>
    <w:rsid w:val="006919E8"/>
    <w:rsid w:val="00691D44"/>
    <w:rsid w:val="00692B5C"/>
    <w:rsid w:val="006948FE"/>
    <w:rsid w:val="00694F98"/>
    <w:rsid w:val="00696124"/>
    <w:rsid w:val="006A0E1F"/>
    <w:rsid w:val="006A157D"/>
    <w:rsid w:val="006A33EE"/>
    <w:rsid w:val="006A423A"/>
    <w:rsid w:val="006A5550"/>
    <w:rsid w:val="006A667A"/>
    <w:rsid w:val="006A7750"/>
    <w:rsid w:val="006B0967"/>
    <w:rsid w:val="006B216C"/>
    <w:rsid w:val="006B33A4"/>
    <w:rsid w:val="006B5DC4"/>
    <w:rsid w:val="006C0BE8"/>
    <w:rsid w:val="006C1155"/>
    <w:rsid w:val="006C3672"/>
    <w:rsid w:val="006C3E97"/>
    <w:rsid w:val="006D218F"/>
    <w:rsid w:val="006D5253"/>
    <w:rsid w:val="006D67D6"/>
    <w:rsid w:val="006D6CD1"/>
    <w:rsid w:val="006D7BEB"/>
    <w:rsid w:val="006E06DC"/>
    <w:rsid w:val="006E104A"/>
    <w:rsid w:val="006E1224"/>
    <w:rsid w:val="006E129B"/>
    <w:rsid w:val="006E387A"/>
    <w:rsid w:val="006E3B1B"/>
    <w:rsid w:val="006E7A9F"/>
    <w:rsid w:val="006F0189"/>
    <w:rsid w:val="006F0DBA"/>
    <w:rsid w:val="006F295D"/>
    <w:rsid w:val="006F2C47"/>
    <w:rsid w:val="006F3026"/>
    <w:rsid w:val="006F30C5"/>
    <w:rsid w:val="006F3959"/>
    <w:rsid w:val="006F4211"/>
    <w:rsid w:val="006F6DDC"/>
    <w:rsid w:val="006F6FF5"/>
    <w:rsid w:val="006F7BC2"/>
    <w:rsid w:val="00711FB7"/>
    <w:rsid w:val="00712146"/>
    <w:rsid w:val="00713370"/>
    <w:rsid w:val="00713D50"/>
    <w:rsid w:val="00713F9C"/>
    <w:rsid w:val="007149A3"/>
    <w:rsid w:val="00716F4F"/>
    <w:rsid w:val="0071746F"/>
    <w:rsid w:val="007209F6"/>
    <w:rsid w:val="00722CA9"/>
    <w:rsid w:val="0072320F"/>
    <w:rsid w:val="0073380F"/>
    <w:rsid w:val="0073529F"/>
    <w:rsid w:val="00735798"/>
    <w:rsid w:val="00735AF3"/>
    <w:rsid w:val="007371EB"/>
    <w:rsid w:val="007372FD"/>
    <w:rsid w:val="00737714"/>
    <w:rsid w:val="00741371"/>
    <w:rsid w:val="00746FEA"/>
    <w:rsid w:val="00751093"/>
    <w:rsid w:val="00751EB5"/>
    <w:rsid w:val="007527B5"/>
    <w:rsid w:val="00755D0D"/>
    <w:rsid w:val="00757F03"/>
    <w:rsid w:val="00763393"/>
    <w:rsid w:val="00774321"/>
    <w:rsid w:val="00786A7A"/>
    <w:rsid w:val="007872DF"/>
    <w:rsid w:val="00790208"/>
    <w:rsid w:val="00791B42"/>
    <w:rsid w:val="00791B78"/>
    <w:rsid w:val="00792CAD"/>
    <w:rsid w:val="00794ED0"/>
    <w:rsid w:val="00797269"/>
    <w:rsid w:val="00797D7D"/>
    <w:rsid w:val="007A1FD7"/>
    <w:rsid w:val="007A5AF7"/>
    <w:rsid w:val="007A7855"/>
    <w:rsid w:val="007B194B"/>
    <w:rsid w:val="007B2DC7"/>
    <w:rsid w:val="007B4D48"/>
    <w:rsid w:val="007B52E0"/>
    <w:rsid w:val="007B78B1"/>
    <w:rsid w:val="007C0713"/>
    <w:rsid w:val="007C2130"/>
    <w:rsid w:val="007C3035"/>
    <w:rsid w:val="007C41D7"/>
    <w:rsid w:val="007C6F2E"/>
    <w:rsid w:val="007D00E7"/>
    <w:rsid w:val="007D2B1C"/>
    <w:rsid w:val="007D2B40"/>
    <w:rsid w:val="007D4148"/>
    <w:rsid w:val="007D4B23"/>
    <w:rsid w:val="007D6D42"/>
    <w:rsid w:val="007D711D"/>
    <w:rsid w:val="007E7EF5"/>
    <w:rsid w:val="007F023C"/>
    <w:rsid w:val="007F2EAC"/>
    <w:rsid w:val="0080001E"/>
    <w:rsid w:val="008016A3"/>
    <w:rsid w:val="00801AA9"/>
    <w:rsid w:val="00807147"/>
    <w:rsid w:val="008143E9"/>
    <w:rsid w:val="00816D87"/>
    <w:rsid w:val="00822A97"/>
    <w:rsid w:val="00823A79"/>
    <w:rsid w:val="00823EB2"/>
    <w:rsid w:val="0083091D"/>
    <w:rsid w:val="00831206"/>
    <w:rsid w:val="008313AB"/>
    <w:rsid w:val="00833C18"/>
    <w:rsid w:val="00836F9A"/>
    <w:rsid w:val="008379A5"/>
    <w:rsid w:val="00840E50"/>
    <w:rsid w:val="0084CB04"/>
    <w:rsid w:val="00851D1A"/>
    <w:rsid w:val="00853CCB"/>
    <w:rsid w:val="008550A8"/>
    <w:rsid w:val="00862C13"/>
    <w:rsid w:val="00866210"/>
    <w:rsid w:val="00873281"/>
    <w:rsid w:val="00873C14"/>
    <w:rsid w:val="008863E9"/>
    <w:rsid w:val="00886AFA"/>
    <w:rsid w:val="00887C30"/>
    <w:rsid w:val="00887DB3"/>
    <w:rsid w:val="00892B65"/>
    <w:rsid w:val="00893A40"/>
    <w:rsid w:val="00893E5C"/>
    <w:rsid w:val="008960BF"/>
    <w:rsid w:val="008A2858"/>
    <w:rsid w:val="008A2EE7"/>
    <w:rsid w:val="008A32C2"/>
    <w:rsid w:val="008A3434"/>
    <w:rsid w:val="008A62A9"/>
    <w:rsid w:val="008B3240"/>
    <w:rsid w:val="008B5D8C"/>
    <w:rsid w:val="008B606E"/>
    <w:rsid w:val="008B7480"/>
    <w:rsid w:val="008B785E"/>
    <w:rsid w:val="008B7E73"/>
    <w:rsid w:val="008C4934"/>
    <w:rsid w:val="008C5BC8"/>
    <w:rsid w:val="008C64AA"/>
    <w:rsid w:val="008C725F"/>
    <w:rsid w:val="008D0A65"/>
    <w:rsid w:val="008D368C"/>
    <w:rsid w:val="008D38E1"/>
    <w:rsid w:val="008D552C"/>
    <w:rsid w:val="008D5CFB"/>
    <w:rsid w:val="008E1087"/>
    <w:rsid w:val="008E4E28"/>
    <w:rsid w:val="008E6759"/>
    <w:rsid w:val="008F04E4"/>
    <w:rsid w:val="008F2E7B"/>
    <w:rsid w:val="008F6004"/>
    <w:rsid w:val="008F7FF8"/>
    <w:rsid w:val="00902FA3"/>
    <w:rsid w:val="00903865"/>
    <w:rsid w:val="00904CF0"/>
    <w:rsid w:val="00910ACE"/>
    <w:rsid w:val="009209D1"/>
    <w:rsid w:val="00920AA9"/>
    <w:rsid w:val="00922623"/>
    <w:rsid w:val="00925708"/>
    <w:rsid w:val="0093045A"/>
    <w:rsid w:val="00932EE7"/>
    <w:rsid w:val="00933197"/>
    <w:rsid w:val="00935BEA"/>
    <w:rsid w:val="00936F42"/>
    <w:rsid w:val="00937F22"/>
    <w:rsid w:val="009416A0"/>
    <w:rsid w:val="00942221"/>
    <w:rsid w:val="00943053"/>
    <w:rsid w:val="00944AA1"/>
    <w:rsid w:val="00946C7C"/>
    <w:rsid w:val="009520D3"/>
    <w:rsid w:val="00955711"/>
    <w:rsid w:val="0096131C"/>
    <w:rsid w:val="009656E8"/>
    <w:rsid w:val="0097276E"/>
    <w:rsid w:val="00972CB1"/>
    <w:rsid w:val="0097372B"/>
    <w:rsid w:val="00973D3C"/>
    <w:rsid w:val="009803AB"/>
    <w:rsid w:val="0098600D"/>
    <w:rsid w:val="009A0B08"/>
    <w:rsid w:val="009A16A2"/>
    <w:rsid w:val="009A18A4"/>
    <w:rsid w:val="009A303A"/>
    <w:rsid w:val="009A44C2"/>
    <w:rsid w:val="009A4BD7"/>
    <w:rsid w:val="009B0B84"/>
    <w:rsid w:val="009B239D"/>
    <w:rsid w:val="009B33AF"/>
    <w:rsid w:val="009B4ABB"/>
    <w:rsid w:val="009B5347"/>
    <w:rsid w:val="009B79E4"/>
    <w:rsid w:val="009C0B04"/>
    <w:rsid w:val="009C74AA"/>
    <w:rsid w:val="009D3CA8"/>
    <w:rsid w:val="009D63A9"/>
    <w:rsid w:val="009E2D59"/>
    <w:rsid w:val="009E3BAF"/>
    <w:rsid w:val="009E4DCB"/>
    <w:rsid w:val="009F1E1C"/>
    <w:rsid w:val="009F4B5F"/>
    <w:rsid w:val="009F6D65"/>
    <w:rsid w:val="009F7298"/>
    <w:rsid w:val="00A0073A"/>
    <w:rsid w:val="00A035B6"/>
    <w:rsid w:val="00A03FE6"/>
    <w:rsid w:val="00A04097"/>
    <w:rsid w:val="00A07E2A"/>
    <w:rsid w:val="00A120D8"/>
    <w:rsid w:val="00A1220B"/>
    <w:rsid w:val="00A15112"/>
    <w:rsid w:val="00A16E8E"/>
    <w:rsid w:val="00A204B8"/>
    <w:rsid w:val="00A27DBA"/>
    <w:rsid w:val="00A340CB"/>
    <w:rsid w:val="00A41E90"/>
    <w:rsid w:val="00A51CEC"/>
    <w:rsid w:val="00A5357F"/>
    <w:rsid w:val="00A57A94"/>
    <w:rsid w:val="00A609E6"/>
    <w:rsid w:val="00A70360"/>
    <w:rsid w:val="00A70DD6"/>
    <w:rsid w:val="00A7463A"/>
    <w:rsid w:val="00A75C6D"/>
    <w:rsid w:val="00A75D6B"/>
    <w:rsid w:val="00A76542"/>
    <w:rsid w:val="00A76738"/>
    <w:rsid w:val="00A7798C"/>
    <w:rsid w:val="00A81079"/>
    <w:rsid w:val="00A83BDE"/>
    <w:rsid w:val="00A87033"/>
    <w:rsid w:val="00A94487"/>
    <w:rsid w:val="00A95B8C"/>
    <w:rsid w:val="00A95BCD"/>
    <w:rsid w:val="00A95FBC"/>
    <w:rsid w:val="00AA0559"/>
    <w:rsid w:val="00AA2D74"/>
    <w:rsid w:val="00AA3DAC"/>
    <w:rsid w:val="00AA3E52"/>
    <w:rsid w:val="00AA4201"/>
    <w:rsid w:val="00AB0293"/>
    <w:rsid w:val="00AB0588"/>
    <w:rsid w:val="00AB47F2"/>
    <w:rsid w:val="00AB7E9A"/>
    <w:rsid w:val="00AC0C36"/>
    <w:rsid w:val="00AC118E"/>
    <w:rsid w:val="00AC25A1"/>
    <w:rsid w:val="00AC4876"/>
    <w:rsid w:val="00AC7803"/>
    <w:rsid w:val="00AD0350"/>
    <w:rsid w:val="00AD0F33"/>
    <w:rsid w:val="00AD16A4"/>
    <w:rsid w:val="00AD230C"/>
    <w:rsid w:val="00AD5788"/>
    <w:rsid w:val="00AD5F65"/>
    <w:rsid w:val="00AE0835"/>
    <w:rsid w:val="00AE7A92"/>
    <w:rsid w:val="00AF0BEA"/>
    <w:rsid w:val="00AF1F02"/>
    <w:rsid w:val="00AF23BB"/>
    <w:rsid w:val="00AF37AB"/>
    <w:rsid w:val="00AF6516"/>
    <w:rsid w:val="00B01973"/>
    <w:rsid w:val="00B02431"/>
    <w:rsid w:val="00B04926"/>
    <w:rsid w:val="00B050BD"/>
    <w:rsid w:val="00B153CB"/>
    <w:rsid w:val="00B15457"/>
    <w:rsid w:val="00B1725D"/>
    <w:rsid w:val="00B2209D"/>
    <w:rsid w:val="00B24BFD"/>
    <w:rsid w:val="00B31D41"/>
    <w:rsid w:val="00B330C3"/>
    <w:rsid w:val="00B338DB"/>
    <w:rsid w:val="00B3541B"/>
    <w:rsid w:val="00B37107"/>
    <w:rsid w:val="00B4354D"/>
    <w:rsid w:val="00B4435C"/>
    <w:rsid w:val="00B475E4"/>
    <w:rsid w:val="00B505D7"/>
    <w:rsid w:val="00B53A48"/>
    <w:rsid w:val="00B53EF2"/>
    <w:rsid w:val="00B62140"/>
    <w:rsid w:val="00B62506"/>
    <w:rsid w:val="00B627A3"/>
    <w:rsid w:val="00B62DFD"/>
    <w:rsid w:val="00B649E1"/>
    <w:rsid w:val="00B67CDF"/>
    <w:rsid w:val="00B71F3D"/>
    <w:rsid w:val="00B72C52"/>
    <w:rsid w:val="00B7461B"/>
    <w:rsid w:val="00B7786C"/>
    <w:rsid w:val="00B84642"/>
    <w:rsid w:val="00B877E6"/>
    <w:rsid w:val="00B87984"/>
    <w:rsid w:val="00B91276"/>
    <w:rsid w:val="00B92436"/>
    <w:rsid w:val="00B92B54"/>
    <w:rsid w:val="00B93F19"/>
    <w:rsid w:val="00B942C4"/>
    <w:rsid w:val="00B94948"/>
    <w:rsid w:val="00B97226"/>
    <w:rsid w:val="00BA4928"/>
    <w:rsid w:val="00BA4F41"/>
    <w:rsid w:val="00BB31DF"/>
    <w:rsid w:val="00BB4314"/>
    <w:rsid w:val="00BB4C1A"/>
    <w:rsid w:val="00BB7216"/>
    <w:rsid w:val="00BC34EC"/>
    <w:rsid w:val="00BC49C3"/>
    <w:rsid w:val="00BC5EF5"/>
    <w:rsid w:val="00BC632C"/>
    <w:rsid w:val="00BC6A4F"/>
    <w:rsid w:val="00BC76A6"/>
    <w:rsid w:val="00BC7741"/>
    <w:rsid w:val="00BD0C4B"/>
    <w:rsid w:val="00BE1074"/>
    <w:rsid w:val="00BE225A"/>
    <w:rsid w:val="00BE6AA1"/>
    <w:rsid w:val="00BE6AAA"/>
    <w:rsid w:val="00BE6AF9"/>
    <w:rsid w:val="00BF60A4"/>
    <w:rsid w:val="00C0404C"/>
    <w:rsid w:val="00C1291F"/>
    <w:rsid w:val="00C13299"/>
    <w:rsid w:val="00C1724D"/>
    <w:rsid w:val="00C20536"/>
    <w:rsid w:val="00C232B8"/>
    <w:rsid w:val="00C2429F"/>
    <w:rsid w:val="00C24C16"/>
    <w:rsid w:val="00C302F6"/>
    <w:rsid w:val="00C34B6A"/>
    <w:rsid w:val="00C36B4B"/>
    <w:rsid w:val="00C407B0"/>
    <w:rsid w:val="00C4095E"/>
    <w:rsid w:val="00C41B4A"/>
    <w:rsid w:val="00C433E8"/>
    <w:rsid w:val="00C44699"/>
    <w:rsid w:val="00C45605"/>
    <w:rsid w:val="00C45981"/>
    <w:rsid w:val="00C46B09"/>
    <w:rsid w:val="00C46BB7"/>
    <w:rsid w:val="00C50EB3"/>
    <w:rsid w:val="00C51CF8"/>
    <w:rsid w:val="00C56381"/>
    <w:rsid w:val="00C65359"/>
    <w:rsid w:val="00C65DC7"/>
    <w:rsid w:val="00C66374"/>
    <w:rsid w:val="00C67E42"/>
    <w:rsid w:val="00C70F5F"/>
    <w:rsid w:val="00C714D6"/>
    <w:rsid w:val="00C72898"/>
    <w:rsid w:val="00C729C2"/>
    <w:rsid w:val="00C72A9B"/>
    <w:rsid w:val="00C746EA"/>
    <w:rsid w:val="00C75054"/>
    <w:rsid w:val="00C75728"/>
    <w:rsid w:val="00C76718"/>
    <w:rsid w:val="00C769DD"/>
    <w:rsid w:val="00C804E1"/>
    <w:rsid w:val="00C83589"/>
    <w:rsid w:val="00C906C3"/>
    <w:rsid w:val="00C91338"/>
    <w:rsid w:val="00C94555"/>
    <w:rsid w:val="00C96AEA"/>
    <w:rsid w:val="00CA0509"/>
    <w:rsid w:val="00CA09BE"/>
    <w:rsid w:val="00CA20DB"/>
    <w:rsid w:val="00CA394B"/>
    <w:rsid w:val="00CA5B62"/>
    <w:rsid w:val="00CA7B8D"/>
    <w:rsid w:val="00CB0088"/>
    <w:rsid w:val="00CB20AB"/>
    <w:rsid w:val="00CB77F7"/>
    <w:rsid w:val="00CC1AFF"/>
    <w:rsid w:val="00CC2FCE"/>
    <w:rsid w:val="00CC3A37"/>
    <w:rsid w:val="00CD07D7"/>
    <w:rsid w:val="00CD68B8"/>
    <w:rsid w:val="00CD754B"/>
    <w:rsid w:val="00CE4C66"/>
    <w:rsid w:val="00CE7CA4"/>
    <w:rsid w:val="00CF0F4E"/>
    <w:rsid w:val="00CF3992"/>
    <w:rsid w:val="00CF5A5F"/>
    <w:rsid w:val="00CF7649"/>
    <w:rsid w:val="00D0431E"/>
    <w:rsid w:val="00D057CD"/>
    <w:rsid w:val="00D12917"/>
    <w:rsid w:val="00D13FFD"/>
    <w:rsid w:val="00D14566"/>
    <w:rsid w:val="00D16C07"/>
    <w:rsid w:val="00D2087A"/>
    <w:rsid w:val="00D21A82"/>
    <w:rsid w:val="00D21AB6"/>
    <w:rsid w:val="00D2483E"/>
    <w:rsid w:val="00D24860"/>
    <w:rsid w:val="00D253FB"/>
    <w:rsid w:val="00D2654B"/>
    <w:rsid w:val="00D269D7"/>
    <w:rsid w:val="00D27A64"/>
    <w:rsid w:val="00D30B0E"/>
    <w:rsid w:val="00D33EF5"/>
    <w:rsid w:val="00D42AFC"/>
    <w:rsid w:val="00D45D89"/>
    <w:rsid w:val="00D45E76"/>
    <w:rsid w:val="00D54016"/>
    <w:rsid w:val="00D54AD5"/>
    <w:rsid w:val="00D57257"/>
    <w:rsid w:val="00D607EE"/>
    <w:rsid w:val="00D651CD"/>
    <w:rsid w:val="00D71895"/>
    <w:rsid w:val="00D733B6"/>
    <w:rsid w:val="00D753DE"/>
    <w:rsid w:val="00D76225"/>
    <w:rsid w:val="00D81B4A"/>
    <w:rsid w:val="00D8669E"/>
    <w:rsid w:val="00D869D5"/>
    <w:rsid w:val="00D87122"/>
    <w:rsid w:val="00D8717A"/>
    <w:rsid w:val="00D90579"/>
    <w:rsid w:val="00D90A72"/>
    <w:rsid w:val="00D9149B"/>
    <w:rsid w:val="00D91DB2"/>
    <w:rsid w:val="00D94ADD"/>
    <w:rsid w:val="00D971DC"/>
    <w:rsid w:val="00DA0418"/>
    <w:rsid w:val="00DA414D"/>
    <w:rsid w:val="00DA567A"/>
    <w:rsid w:val="00DA7B9D"/>
    <w:rsid w:val="00DB536C"/>
    <w:rsid w:val="00DB77B9"/>
    <w:rsid w:val="00DC2A56"/>
    <w:rsid w:val="00DC3E31"/>
    <w:rsid w:val="00DD2617"/>
    <w:rsid w:val="00DD33C6"/>
    <w:rsid w:val="00DD3484"/>
    <w:rsid w:val="00DD3B61"/>
    <w:rsid w:val="00DD528E"/>
    <w:rsid w:val="00DE1E24"/>
    <w:rsid w:val="00DE2D84"/>
    <w:rsid w:val="00DE5B76"/>
    <w:rsid w:val="00DF4259"/>
    <w:rsid w:val="00DF5B07"/>
    <w:rsid w:val="00DF615D"/>
    <w:rsid w:val="00DF64E7"/>
    <w:rsid w:val="00E03FF9"/>
    <w:rsid w:val="00E04703"/>
    <w:rsid w:val="00E0754D"/>
    <w:rsid w:val="00E11C5D"/>
    <w:rsid w:val="00E11DE8"/>
    <w:rsid w:val="00E12568"/>
    <w:rsid w:val="00E12D7E"/>
    <w:rsid w:val="00E1444F"/>
    <w:rsid w:val="00E21AA7"/>
    <w:rsid w:val="00E240EF"/>
    <w:rsid w:val="00E25807"/>
    <w:rsid w:val="00E2627A"/>
    <w:rsid w:val="00E41A3F"/>
    <w:rsid w:val="00E441F6"/>
    <w:rsid w:val="00E449F7"/>
    <w:rsid w:val="00E45017"/>
    <w:rsid w:val="00E45BBD"/>
    <w:rsid w:val="00E47F7E"/>
    <w:rsid w:val="00E508BA"/>
    <w:rsid w:val="00E517AC"/>
    <w:rsid w:val="00E53503"/>
    <w:rsid w:val="00E56914"/>
    <w:rsid w:val="00E56B3F"/>
    <w:rsid w:val="00E6068F"/>
    <w:rsid w:val="00E618C8"/>
    <w:rsid w:val="00E67CC6"/>
    <w:rsid w:val="00E72A54"/>
    <w:rsid w:val="00E7319A"/>
    <w:rsid w:val="00E7486B"/>
    <w:rsid w:val="00E75063"/>
    <w:rsid w:val="00E76E09"/>
    <w:rsid w:val="00E8130D"/>
    <w:rsid w:val="00E81704"/>
    <w:rsid w:val="00E8268A"/>
    <w:rsid w:val="00E83494"/>
    <w:rsid w:val="00E95645"/>
    <w:rsid w:val="00E96431"/>
    <w:rsid w:val="00EA038E"/>
    <w:rsid w:val="00EA0BD7"/>
    <w:rsid w:val="00EA7A71"/>
    <w:rsid w:val="00EB26B3"/>
    <w:rsid w:val="00EB28C4"/>
    <w:rsid w:val="00EB323D"/>
    <w:rsid w:val="00EC0708"/>
    <w:rsid w:val="00EC178E"/>
    <w:rsid w:val="00EC264B"/>
    <w:rsid w:val="00EC30E7"/>
    <w:rsid w:val="00EC5459"/>
    <w:rsid w:val="00ED2874"/>
    <w:rsid w:val="00ED4DB2"/>
    <w:rsid w:val="00ED52F7"/>
    <w:rsid w:val="00EE0646"/>
    <w:rsid w:val="00EE0F5C"/>
    <w:rsid w:val="00EF0B4A"/>
    <w:rsid w:val="00EF7070"/>
    <w:rsid w:val="00EF7A97"/>
    <w:rsid w:val="00F11409"/>
    <w:rsid w:val="00F12F98"/>
    <w:rsid w:val="00F142F0"/>
    <w:rsid w:val="00F162F4"/>
    <w:rsid w:val="00F17800"/>
    <w:rsid w:val="00F17F3F"/>
    <w:rsid w:val="00F201C2"/>
    <w:rsid w:val="00F210B4"/>
    <w:rsid w:val="00F21128"/>
    <w:rsid w:val="00F2182B"/>
    <w:rsid w:val="00F22106"/>
    <w:rsid w:val="00F32B55"/>
    <w:rsid w:val="00F330F6"/>
    <w:rsid w:val="00F36707"/>
    <w:rsid w:val="00F400AC"/>
    <w:rsid w:val="00F41E2E"/>
    <w:rsid w:val="00F4202C"/>
    <w:rsid w:val="00F42198"/>
    <w:rsid w:val="00F439F5"/>
    <w:rsid w:val="00F44A81"/>
    <w:rsid w:val="00F45A49"/>
    <w:rsid w:val="00F46A63"/>
    <w:rsid w:val="00F528B9"/>
    <w:rsid w:val="00F52DA7"/>
    <w:rsid w:val="00F53774"/>
    <w:rsid w:val="00F57BDA"/>
    <w:rsid w:val="00F602E1"/>
    <w:rsid w:val="00F61356"/>
    <w:rsid w:val="00F70C89"/>
    <w:rsid w:val="00F71092"/>
    <w:rsid w:val="00F710CB"/>
    <w:rsid w:val="00F71D92"/>
    <w:rsid w:val="00F76A03"/>
    <w:rsid w:val="00F8196A"/>
    <w:rsid w:val="00F83389"/>
    <w:rsid w:val="00F8361D"/>
    <w:rsid w:val="00F8452F"/>
    <w:rsid w:val="00F85949"/>
    <w:rsid w:val="00F92060"/>
    <w:rsid w:val="00F94CAE"/>
    <w:rsid w:val="00F95163"/>
    <w:rsid w:val="00F9545A"/>
    <w:rsid w:val="00F95A77"/>
    <w:rsid w:val="00F95E96"/>
    <w:rsid w:val="00F9617A"/>
    <w:rsid w:val="00F96460"/>
    <w:rsid w:val="00FA0266"/>
    <w:rsid w:val="00FA2876"/>
    <w:rsid w:val="00FA4639"/>
    <w:rsid w:val="00FA589C"/>
    <w:rsid w:val="00FA5F37"/>
    <w:rsid w:val="00FB22E5"/>
    <w:rsid w:val="00FB6FA5"/>
    <w:rsid w:val="00FC14FB"/>
    <w:rsid w:val="00FC3084"/>
    <w:rsid w:val="00FC4283"/>
    <w:rsid w:val="00FC5939"/>
    <w:rsid w:val="00FC79B5"/>
    <w:rsid w:val="00FD207C"/>
    <w:rsid w:val="00FD263D"/>
    <w:rsid w:val="00FE0F10"/>
    <w:rsid w:val="00FE24BA"/>
    <w:rsid w:val="00FE47A3"/>
    <w:rsid w:val="00FF0D5D"/>
    <w:rsid w:val="00FF1A17"/>
    <w:rsid w:val="00FF2BD6"/>
    <w:rsid w:val="00FF3035"/>
    <w:rsid w:val="013A7B1A"/>
    <w:rsid w:val="01513510"/>
    <w:rsid w:val="0164670E"/>
    <w:rsid w:val="01BA223C"/>
    <w:rsid w:val="01DADD9A"/>
    <w:rsid w:val="020C0D72"/>
    <w:rsid w:val="024687B2"/>
    <w:rsid w:val="026EBE6E"/>
    <w:rsid w:val="026EBF0D"/>
    <w:rsid w:val="02F7F7A6"/>
    <w:rsid w:val="03DA3EF5"/>
    <w:rsid w:val="049CA429"/>
    <w:rsid w:val="04A77DF5"/>
    <w:rsid w:val="05671898"/>
    <w:rsid w:val="05691033"/>
    <w:rsid w:val="05D00CA9"/>
    <w:rsid w:val="061D4005"/>
    <w:rsid w:val="064105F9"/>
    <w:rsid w:val="06563B13"/>
    <w:rsid w:val="067FAF01"/>
    <w:rsid w:val="06A0BAD3"/>
    <w:rsid w:val="06F2C4D3"/>
    <w:rsid w:val="0733CE39"/>
    <w:rsid w:val="0758BFD4"/>
    <w:rsid w:val="0777E454"/>
    <w:rsid w:val="07EDDF57"/>
    <w:rsid w:val="0863569F"/>
    <w:rsid w:val="0883FC31"/>
    <w:rsid w:val="0953C48D"/>
    <w:rsid w:val="0958E0B8"/>
    <w:rsid w:val="09A339BD"/>
    <w:rsid w:val="09A3E66B"/>
    <w:rsid w:val="09A92091"/>
    <w:rsid w:val="0AB7615A"/>
    <w:rsid w:val="0B08495A"/>
    <w:rsid w:val="0B432476"/>
    <w:rsid w:val="0B5420C8"/>
    <w:rsid w:val="0B70560C"/>
    <w:rsid w:val="0B7510F8"/>
    <w:rsid w:val="0B836229"/>
    <w:rsid w:val="0BEAB7BB"/>
    <w:rsid w:val="0C217C0F"/>
    <w:rsid w:val="0CB11148"/>
    <w:rsid w:val="0D63E4BF"/>
    <w:rsid w:val="0D7375AC"/>
    <w:rsid w:val="0D83A066"/>
    <w:rsid w:val="0D995D90"/>
    <w:rsid w:val="0E088A47"/>
    <w:rsid w:val="0E39FEDB"/>
    <w:rsid w:val="0E461146"/>
    <w:rsid w:val="0E4CA480"/>
    <w:rsid w:val="0E658F2E"/>
    <w:rsid w:val="0EA987DC"/>
    <w:rsid w:val="0ED3D0A8"/>
    <w:rsid w:val="0FA93A73"/>
    <w:rsid w:val="0FCD59CA"/>
    <w:rsid w:val="104A19CE"/>
    <w:rsid w:val="1071C854"/>
    <w:rsid w:val="10C9601A"/>
    <w:rsid w:val="115100EB"/>
    <w:rsid w:val="1173DED1"/>
    <w:rsid w:val="11ED2BA6"/>
    <w:rsid w:val="11FF587E"/>
    <w:rsid w:val="1227D276"/>
    <w:rsid w:val="12DFCCBE"/>
    <w:rsid w:val="12E27D02"/>
    <w:rsid w:val="133DB035"/>
    <w:rsid w:val="1346D288"/>
    <w:rsid w:val="13801032"/>
    <w:rsid w:val="13D832EE"/>
    <w:rsid w:val="140A5EED"/>
    <w:rsid w:val="143447F0"/>
    <w:rsid w:val="143CC171"/>
    <w:rsid w:val="14C3A63E"/>
    <w:rsid w:val="14CFF08C"/>
    <w:rsid w:val="1504A11A"/>
    <w:rsid w:val="1538F00D"/>
    <w:rsid w:val="1549226C"/>
    <w:rsid w:val="155D4C37"/>
    <w:rsid w:val="157C731A"/>
    <w:rsid w:val="1626BDC1"/>
    <w:rsid w:val="17086A01"/>
    <w:rsid w:val="17216369"/>
    <w:rsid w:val="17472164"/>
    <w:rsid w:val="1754BE1C"/>
    <w:rsid w:val="176F274A"/>
    <w:rsid w:val="177D83E6"/>
    <w:rsid w:val="1787C467"/>
    <w:rsid w:val="17C8339E"/>
    <w:rsid w:val="17E763C1"/>
    <w:rsid w:val="17E8EB69"/>
    <w:rsid w:val="184CFAC6"/>
    <w:rsid w:val="185461B6"/>
    <w:rsid w:val="18665E19"/>
    <w:rsid w:val="18C3AC2B"/>
    <w:rsid w:val="192056E6"/>
    <w:rsid w:val="198F4919"/>
    <w:rsid w:val="19CA38C0"/>
    <w:rsid w:val="1A33A867"/>
    <w:rsid w:val="1A924382"/>
    <w:rsid w:val="1B048D4E"/>
    <w:rsid w:val="1B99134E"/>
    <w:rsid w:val="1BAD8D36"/>
    <w:rsid w:val="1BB157E0"/>
    <w:rsid w:val="1C6617E7"/>
    <w:rsid w:val="1C6E52B5"/>
    <w:rsid w:val="1C7E27CC"/>
    <w:rsid w:val="1C8005F1"/>
    <w:rsid w:val="1C948027"/>
    <w:rsid w:val="1CDBC166"/>
    <w:rsid w:val="1D297374"/>
    <w:rsid w:val="1D5D8C28"/>
    <w:rsid w:val="1D9C8D56"/>
    <w:rsid w:val="1DDABFFF"/>
    <w:rsid w:val="1E673DCD"/>
    <w:rsid w:val="1E74CC2C"/>
    <w:rsid w:val="1F5E37AA"/>
    <w:rsid w:val="1FE3E343"/>
    <w:rsid w:val="20970C60"/>
    <w:rsid w:val="218DFE81"/>
    <w:rsid w:val="219394F0"/>
    <w:rsid w:val="21D57638"/>
    <w:rsid w:val="21F088EB"/>
    <w:rsid w:val="22270C31"/>
    <w:rsid w:val="227C37AF"/>
    <w:rsid w:val="22B60934"/>
    <w:rsid w:val="23A8B89F"/>
    <w:rsid w:val="2482975E"/>
    <w:rsid w:val="249095BE"/>
    <w:rsid w:val="24A41BD7"/>
    <w:rsid w:val="24B49754"/>
    <w:rsid w:val="26449062"/>
    <w:rsid w:val="265107B7"/>
    <w:rsid w:val="26967F99"/>
    <w:rsid w:val="26DD0484"/>
    <w:rsid w:val="27827AB1"/>
    <w:rsid w:val="285BCB02"/>
    <w:rsid w:val="2893FB9C"/>
    <w:rsid w:val="28D82808"/>
    <w:rsid w:val="29169A80"/>
    <w:rsid w:val="2922A5FC"/>
    <w:rsid w:val="2943812C"/>
    <w:rsid w:val="29633DCF"/>
    <w:rsid w:val="2972CEEF"/>
    <w:rsid w:val="29D3F369"/>
    <w:rsid w:val="2A93FA62"/>
    <w:rsid w:val="2AA0A672"/>
    <w:rsid w:val="2B37D5DE"/>
    <w:rsid w:val="2B41A084"/>
    <w:rsid w:val="2BEB3A7F"/>
    <w:rsid w:val="2BEC5B88"/>
    <w:rsid w:val="2C75804B"/>
    <w:rsid w:val="2C8D5E89"/>
    <w:rsid w:val="2C9A01D4"/>
    <w:rsid w:val="2CBEDE34"/>
    <w:rsid w:val="2D2F1688"/>
    <w:rsid w:val="2D40185A"/>
    <w:rsid w:val="2D674AC3"/>
    <w:rsid w:val="2E62CB44"/>
    <w:rsid w:val="2E757BBC"/>
    <w:rsid w:val="2EABBD25"/>
    <w:rsid w:val="2EB16062"/>
    <w:rsid w:val="3029368D"/>
    <w:rsid w:val="3032FDE0"/>
    <w:rsid w:val="30A6C759"/>
    <w:rsid w:val="30C27A4A"/>
    <w:rsid w:val="30EBF58A"/>
    <w:rsid w:val="3160DCA9"/>
    <w:rsid w:val="316E7199"/>
    <w:rsid w:val="3181D4C2"/>
    <w:rsid w:val="3185BAB0"/>
    <w:rsid w:val="31CE6826"/>
    <w:rsid w:val="31D546F2"/>
    <w:rsid w:val="320E17E2"/>
    <w:rsid w:val="3303B613"/>
    <w:rsid w:val="330D739C"/>
    <w:rsid w:val="338840D7"/>
    <w:rsid w:val="33C8CB15"/>
    <w:rsid w:val="342A8A9F"/>
    <w:rsid w:val="34B2B572"/>
    <w:rsid w:val="355D85A0"/>
    <w:rsid w:val="3591202D"/>
    <w:rsid w:val="35A9510C"/>
    <w:rsid w:val="35AC155D"/>
    <w:rsid w:val="35EE59FA"/>
    <w:rsid w:val="36D1565F"/>
    <w:rsid w:val="36F8DE0D"/>
    <w:rsid w:val="370C9356"/>
    <w:rsid w:val="37253A47"/>
    <w:rsid w:val="37612D90"/>
    <w:rsid w:val="37718055"/>
    <w:rsid w:val="37EFB016"/>
    <w:rsid w:val="384A41AF"/>
    <w:rsid w:val="38D7A6CE"/>
    <w:rsid w:val="38D9962C"/>
    <w:rsid w:val="3938FE8C"/>
    <w:rsid w:val="39C5179C"/>
    <w:rsid w:val="39F220B9"/>
    <w:rsid w:val="39FAB8EE"/>
    <w:rsid w:val="3A433CD7"/>
    <w:rsid w:val="3A44A58B"/>
    <w:rsid w:val="3A55A8DF"/>
    <w:rsid w:val="3ADE362C"/>
    <w:rsid w:val="3B0CBF1F"/>
    <w:rsid w:val="3B10591D"/>
    <w:rsid w:val="3B4D7186"/>
    <w:rsid w:val="3B59E9E9"/>
    <w:rsid w:val="3B6BAA4A"/>
    <w:rsid w:val="3C201D11"/>
    <w:rsid w:val="3C6113D8"/>
    <w:rsid w:val="3CA00B4E"/>
    <w:rsid w:val="3CE688A4"/>
    <w:rsid w:val="3CEEBDDE"/>
    <w:rsid w:val="3D1A7B0F"/>
    <w:rsid w:val="3D4F9E4E"/>
    <w:rsid w:val="3D574109"/>
    <w:rsid w:val="3D5BF629"/>
    <w:rsid w:val="3D7D058D"/>
    <w:rsid w:val="3D89CFA8"/>
    <w:rsid w:val="3DAB7034"/>
    <w:rsid w:val="3DB96434"/>
    <w:rsid w:val="3DD6EA62"/>
    <w:rsid w:val="3DFB641C"/>
    <w:rsid w:val="3E11E2D6"/>
    <w:rsid w:val="3E7410A0"/>
    <w:rsid w:val="3E799EF5"/>
    <w:rsid w:val="3E8071E4"/>
    <w:rsid w:val="3EBAD034"/>
    <w:rsid w:val="3EC59370"/>
    <w:rsid w:val="3EDFD186"/>
    <w:rsid w:val="3EEA0C68"/>
    <w:rsid w:val="4081EEA4"/>
    <w:rsid w:val="40BF983C"/>
    <w:rsid w:val="41207632"/>
    <w:rsid w:val="4167423A"/>
    <w:rsid w:val="41F8248D"/>
    <w:rsid w:val="4204B828"/>
    <w:rsid w:val="425E4280"/>
    <w:rsid w:val="42F9D166"/>
    <w:rsid w:val="430E9897"/>
    <w:rsid w:val="435FFB9E"/>
    <w:rsid w:val="436F7503"/>
    <w:rsid w:val="43992BE7"/>
    <w:rsid w:val="43AF0315"/>
    <w:rsid w:val="43CAEF05"/>
    <w:rsid w:val="44420DC2"/>
    <w:rsid w:val="449F51B1"/>
    <w:rsid w:val="455AC4BF"/>
    <w:rsid w:val="456D9717"/>
    <w:rsid w:val="4586767A"/>
    <w:rsid w:val="459FB6D9"/>
    <w:rsid w:val="4621BF88"/>
    <w:rsid w:val="4675664E"/>
    <w:rsid w:val="46AEA909"/>
    <w:rsid w:val="46B1EA61"/>
    <w:rsid w:val="46BE7F71"/>
    <w:rsid w:val="46CE25A5"/>
    <w:rsid w:val="46E9E6A0"/>
    <w:rsid w:val="484757B1"/>
    <w:rsid w:val="48518E29"/>
    <w:rsid w:val="485DC27B"/>
    <w:rsid w:val="4860BAF4"/>
    <w:rsid w:val="48997FF9"/>
    <w:rsid w:val="48BF13D5"/>
    <w:rsid w:val="48E20B4E"/>
    <w:rsid w:val="48F32F33"/>
    <w:rsid w:val="491E9923"/>
    <w:rsid w:val="4921CED0"/>
    <w:rsid w:val="492D4594"/>
    <w:rsid w:val="49353B0A"/>
    <w:rsid w:val="497224D3"/>
    <w:rsid w:val="49ACDA30"/>
    <w:rsid w:val="4A31E12D"/>
    <w:rsid w:val="4A4A3003"/>
    <w:rsid w:val="4A5F9436"/>
    <w:rsid w:val="4A77A5D9"/>
    <w:rsid w:val="4A97299B"/>
    <w:rsid w:val="4ADE107B"/>
    <w:rsid w:val="4B405ED4"/>
    <w:rsid w:val="4B4887A6"/>
    <w:rsid w:val="4BF05E88"/>
    <w:rsid w:val="4BF530E9"/>
    <w:rsid w:val="4BF566E2"/>
    <w:rsid w:val="4C80B69D"/>
    <w:rsid w:val="4C85B198"/>
    <w:rsid w:val="4CE01FAC"/>
    <w:rsid w:val="4CE5F318"/>
    <w:rsid w:val="4D0D5262"/>
    <w:rsid w:val="4E052769"/>
    <w:rsid w:val="4E356ACC"/>
    <w:rsid w:val="4E48708A"/>
    <w:rsid w:val="4EEFC568"/>
    <w:rsid w:val="4F395963"/>
    <w:rsid w:val="4F94ED2E"/>
    <w:rsid w:val="4FB3337D"/>
    <w:rsid w:val="4FC86962"/>
    <w:rsid w:val="4FFB6AE8"/>
    <w:rsid w:val="50542F9F"/>
    <w:rsid w:val="5073473D"/>
    <w:rsid w:val="510777FC"/>
    <w:rsid w:val="510C2BDB"/>
    <w:rsid w:val="5152BE2B"/>
    <w:rsid w:val="5156CD73"/>
    <w:rsid w:val="515B20CA"/>
    <w:rsid w:val="515F2C55"/>
    <w:rsid w:val="517E4CB8"/>
    <w:rsid w:val="52401677"/>
    <w:rsid w:val="52991555"/>
    <w:rsid w:val="52C258F4"/>
    <w:rsid w:val="52C5BEBB"/>
    <w:rsid w:val="530A6CEF"/>
    <w:rsid w:val="534EFB40"/>
    <w:rsid w:val="53E945F5"/>
    <w:rsid w:val="5414D0EE"/>
    <w:rsid w:val="54BFEB91"/>
    <w:rsid w:val="55342A2D"/>
    <w:rsid w:val="555ADFFA"/>
    <w:rsid w:val="55720629"/>
    <w:rsid w:val="55E40D3E"/>
    <w:rsid w:val="55EE736C"/>
    <w:rsid w:val="56661E27"/>
    <w:rsid w:val="56ADB64F"/>
    <w:rsid w:val="56E63A70"/>
    <w:rsid w:val="574F8D75"/>
    <w:rsid w:val="575D1DBC"/>
    <w:rsid w:val="579777E1"/>
    <w:rsid w:val="57B75F29"/>
    <w:rsid w:val="57BA29BD"/>
    <w:rsid w:val="57BF1457"/>
    <w:rsid w:val="57E4A2BB"/>
    <w:rsid w:val="58005672"/>
    <w:rsid w:val="583A94AE"/>
    <w:rsid w:val="5891E08C"/>
    <w:rsid w:val="58BBFB6A"/>
    <w:rsid w:val="59262837"/>
    <w:rsid w:val="5931F676"/>
    <w:rsid w:val="59BFD7BB"/>
    <w:rsid w:val="59EEA610"/>
    <w:rsid w:val="59EECF68"/>
    <w:rsid w:val="5A1E1919"/>
    <w:rsid w:val="5A5C86D2"/>
    <w:rsid w:val="5AE2B29F"/>
    <w:rsid w:val="5AFA0CAF"/>
    <w:rsid w:val="5B576D23"/>
    <w:rsid w:val="5BB216FD"/>
    <w:rsid w:val="5BB81147"/>
    <w:rsid w:val="5BE34E25"/>
    <w:rsid w:val="5BE667DB"/>
    <w:rsid w:val="5C1D0D1E"/>
    <w:rsid w:val="5C41A559"/>
    <w:rsid w:val="5C986721"/>
    <w:rsid w:val="5CA538C3"/>
    <w:rsid w:val="5CA88A94"/>
    <w:rsid w:val="5CA90D36"/>
    <w:rsid w:val="5CD4339D"/>
    <w:rsid w:val="5CD9B2C2"/>
    <w:rsid w:val="5D2F73BD"/>
    <w:rsid w:val="5D4143E9"/>
    <w:rsid w:val="5D9AAF8C"/>
    <w:rsid w:val="5E70AA4B"/>
    <w:rsid w:val="5EB4A481"/>
    <w:rsid w:val="5EC8FB5B"/>
    <w:rsid w:val="5F546639"/>
    <w:rsid w:val="5F674CC5"/>
    <w:rsid w:val="5F7BCD3F"/>
    <w:rsid w:val="5FE58DD4"/>
    <w:rsid w:val="5FEFEA94"/>
    <w:rsid w:val="60A13208"/>
    <w:rsid w:val="60BD02A6"/>
    <w:rsid w:val="6142E317"/>
    <w:rsid w:val="61709289"/>
    <w:rsid w:val="619F5AAA"/>
    <w:rsid w:val="627AF972"/>
    <w:rsid w:val="629E4167"/>
    <w:rsid w:val="62B318BC"/>
    <w:rsid w:val="636239BB"/>
    <w:rsid w:val="636F5D36"/>
    <w:rsid w:val="637A140C"/>
    <w:rsid w:val="63AA54FE"/>
    <w:rsid w:val="63E7BBF2"/>
    <w:rsid w:val="640BBAD7"/>
    <w:rsid w:val="6411FC1B"/>
    <w:rsid w:val="6432A18F"/>
    <w:rsid w:val="644F17ED"/>
    <w:rsid w:val="6477BD0C"/>
    <w:rsid w:val="64D1A745"/>
    <w:rsid w:val="65B18ACE"/>
    <w:rsid w:val="6667268E"/>
    <w:rsid w:val="66CF2B29"/>
    <w:rsid w:val="66F8AA89"/>
    <w:rsid w:val="674E644C"/>
    <w:rsid w:val="68206D38"/>
    <w:rsid w:val="6821CD38"/>
    <w:rsid w:val="6822B209"/>
    <w:rsid w:val="686FC0AC"/>
    <w:rsid w:val="68742E9D"/>
    <w:rsid w:val="68AC8394"/>
    <w:rsid w:val="68BE5A5A"/>
    <w:rsid w:val="68F8C949"/>
    <w:rsid w:val="699A60AC"/>
    <w:rsid w:val="69A19553"/>
    <w:rsid w:val="69ED00DD"/>
    <w:rsid w:val="6A28FF56"/>
    <w:rsid w:val="6A2A0C3F"/>
    <w:rsid w:val="6B51DEA5"/>
    <w:rsid w:val="6B84480B"/>
    <w:rsid w:val="6C1A98A3"/>
    <w:rsid w:val="6CB4AA6E"/>
    <w:rsid w:val="6CDFEF47"/>
    <w:rsid w:val="6DB1B13C"/>
    <w:rsid w:val="6ED8CD10"/>
    <w:rsid w:val="6EDF9AE4"/>
    <w:rsid w:val="6F3138D6"/>
    <w:rsid w:val="6F4614D6"/>
    <w:rsid w:val="6F731A1B"/>
    <w:rsid w:val="6FE3E899"/>
    <w:rsid w:val="6FF4BD09"/>
    <w:rsid w:val="70AE824E"/>
    <w:rsid w:val="70C1A256"/>
    <w:rsid w:val="70D9BD99"/>
    <w:rsid w:val="710D24BE"/>
    <w:rsid w:val="711E9FA9"/>
    <w:rsid w:val="713456C0"/>
    <w:rsid w:val="715705D7"/>
    <w:rsid w:val="71AF3337"/>
    <w:rsid w:val="724C7A33"/>
    <w:rsid w:val="728ACD82"/>
    <w:rsid w:val="72B5514D"/>
    <w:rsid w:val="72C26DF8"/>
    <w:rsid w:val="72DB5D1B"/>
    <w:rsid w:val="7331B7A6"/>
    <w:rsid w:val="733F842D"/>
    <w:rsid w:val="73449203"/>
    <w:rsid w:val="734E5156"/>
    <w:rsid w:val="7351FE88"/>
    <w:rsid w:val="737F3DDF"/>
    <w:rsid w:val="73D104B7"/>
    <w:rsid w:val="73E64DDD"/>
    <w:rsid w:val="73F4B074"/>
    <w:rsid w:val="741F8071"/>
    <w:rsid w:val="7529D4FC"/>
    <w:rsid w:val="7562A9AE"/>
    <w:rsid w:val="75706E42"/>
    <w:rsid w:val="75C30D59"/>
    <w:rsid w:val="75E024F1"/>
    <w:rsid w:val="75F18AA7"/>
    <w:rsid w:val="7646A8DD"/>
    <w:rsid w:val="7664CA5E"/>
    <w:rsid w:val="768D626B"/>
    <w:rsid w:val="7692AC4A"/>
    <w:rsid w:val="770D41EE"/>
    <w:rsid w:val="77120CA6"/>
    <w:rsid w:val="771C0455"/>
    <w:rsid w:val="777FD190"/>
    <w:rsid w:val="778BDF00"/>
    <w:rsid w:val="77BFCBE3"/>
    <w:rsid w:val="783E6A10"/>
    <w:rsid w:val="78A9DC7C"/>
    <w:rsid w:val="793E66BB"/>
    <w:rsid w:val="7955D4FB"/>
    <w:rsid w:val="796BD1C1"/>
    <w:rsid w:val="797936F7"/>
    <w:rsid w:val="7979E6AC"/>
    <w:rsid w:val="79C7E7B7"/>
    <w:rsid w:val="7A054EB7"/>
    <w:rsid w:val="7AD8B786"/>
    <w:rsid w:val="7B78F822"/>
    <w:rsid w:val="7C9498E2"/>
    <w:rsid w:val="7D11CF34"/>
    <w:rsid w:val="7D23F605"/>
    <w:rsid w:val="7DF849A1"/>
    <w:rsid w:val="7E6440F8"/>
    <w:rsid w:val="7EA669A4"/>
    <w:rsid w:val="7EA71898"/>
    <w:rsid w:val="7F4B6A55"/>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4AC4"/>
  <w15:chartTrackingRefBased/>
  <w15:docId w15:val="{2C5011ED-8461-4ADA-9F57-1A26C030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566"/>
    <w:rPr>
      <w:rFonts w:eastAsiaTheme="majorEastAsia" w:cstheme="majorBidi"/>
      <w:color w:val="272727" w:themeColor="text1" w:themeTint="D8"/>
    </w:rPr>
  </w:style>
  <w:style w:type="paragraph" w:styleId="Title">
    <w:name w:val="Title"/>
    <w:basedOn w:val="Normal"/>
    <w:next w:val="Normal"/>
    <w:link w:val="TitleChar"/>
    <w:uiPriority w:val="10"/>
    <w:qFormat/>
    <w:rsid w:val="00D14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566"/>
    <w:pPr>
      <w:spacing w:before="160"/>
      <w:jc w:val="center"/>
    </w:pPr>
    <w:rPr>
      <w:i/>
      <w:iCs/>
      <w:color w:val="404040" w:themeColor="text1" w:themeTint="BF"/>
    </w:rPr>
  </w:style>
  <w:style w:type="character" w:customStyle="1" w:styleId="QuoteChar">
    <w:name w:val="Quote Char"/>
    <w:basedOn w:val="DefaultParagraphFont"/>
    <w:link w:val="Quote"/>
    <w:uiPriority w:val="29"/>
    <w:rsid w:val="00D14566"/>
    <w:rPr>
      <w:i/>
      <w:iCs/>
      <w:color w:val="404040" w:themeColor="text1" w:themeTint="BF"/>
    </w:rPr>
  </w:style>
  <w:style w:type="paragraph" w:styleId="ListParagraph">
    <w:name w:val="List Paragraph"/>
    <w:basedOn w:val="Normal"/>
    <w:uiPriority w:val="34"/>
    <w:qFormat/>
    <w:rsid w:val="00D14566"/>
    <w:pPr>
      <w:ind w:left="720"/>
      <w:contextualSpacing/>
    </w:pPr>
  </w:style>
  <w:style w:type="character" w:styleId="IntenseEmphasis">
    <w:name w:val="Intense Emphasis"/>
    <w:basedOn w:val="DefaultParagraphFont"/>
    <w:uiPriority w:val="21"/>
    <w:qFormat/>
    <w:rsid w:val="00D14566"/>
    <w:rPr>
      <w:i/>
      <w:iCs/>
      <w:color w:val="0F4761" w:themeColor="accent1" w:themeShade="BF"/>
    </w:rPr>
  </w:style>
  <w:style w:type="paragraph" w:styleId="IntenseQuote">
    <w:name w:val="Intense Quote"/>
    <w:basedOn w:val="Normal"/>
    <w:next w:val="Normal"/>
    <w:link w:val="IntenseQuoteChar"/>
    <w:uiPriority w:val="30"/>
    <w:qFormat/>
    <w:rsid w:val="00D14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566"/>
    <w:rPr>
      <w:i/>
      <w:iCs/>
      <w:color w:val="0F4761" w:themeColor="accent1" w:themeShade="BF"/>
    </w:rPr>
  </w:style>
  <w:style w:type="character" w:styleId="IntenseReference">
    <w:name w:val="Intense Reference"/>
    <w:basedOn w:val="DefaultParagraphFont"/>
    <w:uiPriority w:val="32"/>
    <w:qFormat/>
    <w:rsid w:val="00D14566"/>
    <w:rPr>
      <w:b/>
      <w:bCs/>
      <w:smallCaps/>
      <w:color w:val="0F4761" w:themeColor="accent1" w:themeShade="BF"/>
      <w:spacing w:val="5"/>
    </w:rPr>
  </w:style>
  <w:style w:type="paragraph" w:styleId="Revision">
    <w:name w:val="Revision"/>
    <w:hidden/>
    <w:uiPriority w:val="99"/>
    <w:semiHidden/>
    <w:rsid w:val="00D12917"/>
    <w:pPr>
      <w:spacing w:after="0" w:line="240" w:lineRule="auto"/>
    </w:pPr>
  </w:style>
  <w:style w:type="character" w:styleId="CommentReference">
    <w:name w:val="annotation reference"/>
    <w:basedOn w:val="DefaultParagraphFont"/>
    <w:uiPriority w:val="99"/>
    <w:semiHidden/>
    <w:unhideWhenUsed/>
    <w:rsid w:val="00D27A64"/>
    <w:rPr>
      <w:sz w:val="16"/>
      <w:szCs w:val="16"/>
    </w:rPr>
  </w:style>
  <w:style w:type="paragraph" w:styleId="CommentText">
    <w:name w:val="annotation text"/>
    <w:basedOn w:val="Normal"/>
    <w:link w:val="CommentTextChar"/>
    <w:uiPriority w:val="99"/>
    <w:unhideWhenUsed/>
    <w:rsid w:val="00D27A64"/>
    <w:pPr>
      <w:spacing w:line="240" w:lineRule="auto"/>
    </w:pPr>
    <w:rPr>
      <w:sz w:val="20"/>
      <w:szCs w:val="20"/>
    </w:rPr>
  </w:style>
  <w:style w:type="character" w:customStyle="1" w:styleId="CommentTextChar">
    <w:name w:val="Comment Text Char"/>
    <w:basedOn w:val="DefaultParagraphFont"/>
    <w:link w:val="CommentText"/>
    <w:uiPriority w:val="99"/>
    <w:rsid w:val="00D27A64"/>
    <w:rPr>
      <w:sz w:val="20"/>
      <w:szCs w:val="20"/>
    </w:rPr>
  </w:style>
  <w:style w:type="paragraph" w:styleId="CommentSubject">
    <w:name w:val="annotation subject"/>
    <w:basedOn w:val="CommentText"/>
    <w:next w:val="CommentText"/>
    <w:link w:val="CommentSubjectChar"/>
    <w:uiPriority w:val="99"/>
    <w:semiHidden/>
    <w:unhideWhenUsed/>
    <w:rsid w:val="00D27A64"/>
    <w:rPr>
      <w:b/>
      <w:bCs/>
    </w:rPr>
  </w:style>
  <w:style w:type="character" w:customStyle="1" w:styleId="CommentSubjectChar">
    <w:name w:val="Comment Subject Char"/>
    <w:basedOn w:val="CommentTextChar"/>
    <w:link w:val="CommentSubject"/>
    <w:uiPriority w:val="99"/>
    <w:semiHidden/>
    <w:rsid w:val="00D27A6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6679E3"/>
    <w:rPr>
      <w:rFonts w:ascii="Times New Roman" w:hAnsi="Times New Roman" w:cs="Times New Roman"/>
    </w:rPr>
  </w:style>
  <w:style w:type="character" w:styleId="Hyperlink">
    <w:name w:val="Hyperlink"/>
    <w:basedOn w:val="DefaultParagraphFont"/>
    <w:uiPriority w:val="99"/>
    <w:unhideWhenUsed/>
    <w:rsid w:val="00E76E09"/>
    <w:rPr>
      <w:color w:val="467886" w:themeColor="hyperlink"/>
      <w:u w:val="single"/>
    </w:rPr>
  </w:style>
  <w:style w:type="character" w:styleId="UnresolvedMention">
    <w:name w:val="Unresolved Mention"/>
    <w:basedOn w:val="DefaultParagraphFont"/>
    <w:uiPriority w:val="99"/>
    <w:semiHidden/>
    <w:unhideWhenUsed/>
    <w:rsid w:val="00E76E09"/>
    <w:rPr>
      <w:color w:val="605E5C"/>
      <w:shd w:val="clear" w:color="auto" w:fill="E1DFDD"/>
    </w:rPr>
  </w:style>
  <w:style w:type="character" w:customStyle="1" w:styleId="css-1jxf6841">
    <w:name w:val="css-1jxf6841"/>
    <w:basedOn w:val="DefaultParagraphFont"/>
    <w:rsid w:val="00625BA3"/>
    <w:rPr>
      <w:strike w:val="0"/>
      <w:dstrike w:val="0"/>
      <w:vanish w:val="0"/>
      <w:webHidden w:val="0"/>
      <w:u w:val="none"/>
      <w:effect w:val="none"/>
      <w:bdr w:val="single" w:sz="2" w:space="0" w:color="000000"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67298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9/05/relationships/documenttasks" Target="documenttasks/documenttasks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D86C8E01-5683-4E48-8284-4B20C18652A5}">
    <t:Anchor>
      <t:Comment id="1673893432"/>
    </t:Anchor>
    <t:History>
      <t:Event id="{58A1E46A-1869-4158-86CF-997B382717CB}" time="2025-09-25T17:40:17.403Z">
        <t:Attribution userId="S::prtbre007@myuct.ac.za::899f3526-eefe-42cd-9e19-0d96f5af4c0a" userProvider="AD" userName="Brendon Pretorius"/>
        <t:Anchor>
          <t:Comment id="1673893432"/>
        </t:Anchor>
        <t:Create/>
      </t:Event>
      <t:Event id="{358FC31A-0986-4D6A-AB73-5B2F90368529}" time="2025-09-25T17:40:17.403Z">
        <t:Attribution userId="S::prtbre007@myuct.ac.za::899f3526-eefe-42cd-9e19-0d96f5af4c0a" userProvider="AD" userName="Brendon Pretorius"/>
        <t:Anchor>
          <t:Comment id="1673893432"/>
        </t:Anchor>
        <t:Assign userId="S::MWLNKA001@myuct.ac.za::adf4ede6-6675-4dd6-a45c-b0baea9fae32" userProvider="AD" userName="Nkateko Mawelele"/>
      </t:Event>
      <t:Event id="{98407720-EE07-4E4A-B99E-A603A5E2648A}" time="2025-09-25T17:40:17.403Z">
        <t:Attribution userId="S::prtbre007@myuct.ac.za::899f3526-eefe-42cd-9e19-0d96f5af4c0a" userProvider="AD" userName="Brendon Pretorius"/>
        <t:Anchor>
          <t:Comment id="1673893432"/>
        </t:Anchor>
        <t:SetTitle title="@Nkateko Mawelele IS THIS CORREC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4749</Words>
  <Characters>30018</Characters>
  <Application>Microsoft Office Word</Application>
  <DocSecurity>0</DocSecurity>
  <Lines>492</Lines>
  <Paragraphs>139</Paragraphs>
  <ScaleCrop>false</ScaleCrop>
  <Company/>
  <LinksUpToDate>false</LinksUpToDate>
  <CharactersWithSpaces>34628</CharactersWithSpaces>
  <SharedDoc>false</SharedDoc>
  <HLinks>
    <vt:vector size="30" baseType="variant">
      <vt:variant>
        <vt:i4>5242908</vt:i4>
      </vt:variant>
      <vt:variant>
        <vt:i4>15</vt:i4>
      </vt:variant>
      <vt:variant>
        <vt:i4>0</vt:i4>
      </vt:variant>
      <vt:variant>
        <vt:i4>5</vt:i4>
      </vt:variant>
      <vt:variant>
        <vt:lpwstr>https://doi.org/10.1016/j.coldregions.2015.11.017</vt:lpwstr>
      </vt:variant>
      <vt:variant>
        <vt:lpwstr/>
      </vt:variant>
      <vt:variant>
        <vt:i4>5636116</vt:i4>
      </vt:variant>
      <vt:variant>
        <vt:i4>12</vt:i4>
      </vt:variant>
      <vt:variant>
        <vt:i4>0</vt:i4>
      </vt:variant>
      <vt:variant>
        <vt:i4>5</vt:i4>
      </vt:variant>
      <vt:variant>
        <vt:lpwstr>https://doi.org/10.1016/j.coldregions.2013.09.006</vt:lpwstr>
      </vt:variant>
      <vt:variant>
        <vt:lpwstr/>
      </vt:variant>
      <vt:variant>
        <vt:i4>4587537</vt:i4>
      </vt:variant>
      <vt:variant>
        <vt:i4>9</vt:i4>
      </vt:variant>
      <vt:variant>
        <vt:i4>0</vt:i4>
      </vt:variant>
      <vt:variant>
        <vt:i4>5</vt:i4>
      </vt:variant>
      <vt:variant>
        <vt:lpwstr>https://doi.org/10.1029/2002RG000123</vt:lpwstr>
      </vt:variant>
      <vt:variant>
        <vt:lpwstr/>
      </vt:variant>
      <vt:variant>
        <vt:i4>8126528</vt:i4>
      </vt:variant>
      <vt:variant>
        <vt:i4>6</vt:i4>
      </vt:variant>
      <vt:variant>
        <vt:i4>0</vt:i4>
      </vt:variant>
      <vt:variant>
        <vt:i4>5</vt:i4>
      </vt:variant>
      <vt:variant>
        <vt:lpwstr>https://www.sais.gov.uk/?utm_source=chatgpt.com</vt:lpwstr>
      </vt:variant>
      <vt:variant>
        <vt:lpwstr/>
      </vt:variant>
      <vt:variant>
        <vt:i4>3080315</vt:i4>
      </vt:variant>
      <vt:variant>
        <vt:i4>3</vt:i4>
      </vt:variant>
      <vt:variant>
        <vt:i4>0</vt:i4>
      </vt:variant>
      <vt:variant>
        <vt:i4>5</vt:i4>
      </vt:variant>
      <vt:variant>
        <vt:lpwstr>https://www.avalanches.org/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Nkateko Mawelele</dc:creator>
  <cp:keywords/>
  <dc:description/>
  <cp:lastModifiedBy>Nkateko Mawelele</cp:lastModifiedBy>
  <cp:revision>2</cp:revision>
  <dcterms:created xsi:type="dcterms:W3CDTF">2025-09-27T16:05:00Z</dcterms:created>
  <dcterms:modified xsi:type="dcterms:W3CDTF">2025-09-27T16:05:00Z</dcterms:modified>
</cp:coreProperties>
</file>